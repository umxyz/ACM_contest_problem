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78C5" w:rsidRDefault="002878C5" w:rsidP="002878C5">
      <w:pPr>
        <w:pStyle w:val="a5"/>
      </w:pPr>
      <w:r>
        <w:t>第一题 word</w:t>
      </w:r>
    </w:p>
    <w:p w:rsidR="002878C5" w:rsidRDefault="002878C5" w:rsidP="002878C5">
      <w:pPr>
        <w:pStyle w:val="a5"/>
      </w:pPr>
      <w:r>
        <w:t>题意简述:给出一个单词,统计其中出现最多的字母出现的次数maxn,以及出现最少的字母的次数minn,如果maxn-minn是质数的话则作为一个Lucky Word..否则即为No Answer.</w:t>
      </w:r>
    </w:p>
    <w:p w:rsidR="002878C5" w:rsidRDefault="002878C5" w:rsidP="002878C5">
      <w:pPr>
        <w:pStyle w:val="a5"/>
      </w:pPr>
      <w:r>
        <w:t>类型: 模拟水题....</w:t>
      </w:r>
    </w:p>
    <w:p w:rsidR="002878C5" w:rsidRDefault="002878C5" w:rsidP="002878C5">
      <w:pPr>
        <w:pStyle w:val="a5"/>
      </w:pPr>
      <w:r>
        <w:t>代码:</w:t>
      </w:r>
    </w:p>
    <w:p w:rsidR="002878C5" w:rsidRDefault="002878C5" w:rsidP="002878C5">
      <w:pPr>
        <w:pStyle w:val="HTML"/>
        <w:rPr>
          <w:rFonts w:ascii="Courier New" w:hAnsi="Courier New"/>
        </w:rPr>
      </w:pPr>
      <w:r>
        <w:rPr>
          <w:rFonts w:ascii="Courier New" w:hAnsi="Courier New"/>
          <w:color w:val="339900"/>
        </w:rPr>
        <w:t>#include &lt;stdio.h&gt;</w:t>
      </w:r>
    </w:p>
    <w:p w:rsidR="002878C5" w:rsidRDefault="002878C5" w:rsidP="002878C5">
      <w:pPr>
        <w:pStyle w:val="HTML"/>
        <w:rPr>
          <w:rFonts w:ascii="Courier New" w:hAnsi="Courier New"/>
        </w:rPr>
      </w:pPr>
      <w:r>
        <w:rPr>
          <w:rFonts w:ascii="Courier New" w:hAnsi="Courier New"/>
          <w:color w:val="339900"/>
        </w:rPr>
        <w:t>#include &lt;string.h&gt;</w:t>
      </w:r>
    </w:p>
    <w:p w:rsidR="002878C5" w:rsidRDefault="002878C5" w:rsidP="002878C5">
      <w:pPr>
        <w:pStyle w:val="HTML"/>
        <w:rPr>
          <w:rFonts w:ascii="Courier New" w:hAnsi="Courier New"/>
        </w:rPr>
      </w:pPr>
      <w:r>
        <w:rPr>
          <w:rFonts w:ascii="Courier New" w:hAnsi="Courier New"/>
        </w:rPr>
        <w:t> </w:t>
      </w:r>
    </w:p>
    <w:p w:rsidR="002878C5" w:rsidRDefault="002878C5" w:rsidP="002878C5">
      <w:pPr>
        <w:pStyle w:val="HTML"/>
        <w:rPr>
          <w:rFonts w:ascii="Courier New" w:hAnsi="Courier New"/>
        </w:rPr>
      </w:pPr>
      <w:r>
        <w:rPr>
          <w:rFonts w:ascii="Courier New" w:hAnsi="Courier New"/>
          <w:color w:val="0000FF"/>
        </w:rPr>
        <w:t>int</w:t>
      </w:r>
      <w:r>
        <w:rPr>
          <w:rFonts w:ascii="Courier New" w:hAnsi="Courier New"/>
        </w:rPr>
        <w:t xml:space="preserve"> count</w:t>
      </w:r>
      <w:r>
        <w:rPr>
          <w:rFonts w:ascii="Courier New" w:hAnsi="Courier New"/>
          <w:color w:val="008000"/>
        </w:rPr>
        <w:t>[</w:t>
      </w:r>
      <w:r>
        <w:rPr>
          <w:rFonts w:ascii="Courier New" w:hAnsi="Courier New"/>
          <w:color w:val="0000DD"/>
        </w:rPr>
        <w:t>27</w:t>
      </w:r>
      <w:r>
        <w:rPr>
          <w:rFonts w:ascii="Courier New" w:hAnsi="Courier New"/>
          <w:color w:val="008000"/>
        </w:rPr>
        <w:t>]</w:t>
      </w:r>
      <w:r>
        <w:rPr>
          <w:rFonts w:ascii="Courier New" w:hAnsi="Courier New"/>
        </w:rPr>
        <w:t>,max,min</w:t>
      </w:r>
      <w:r>
        <w:rPr>
          <w:rFonts w:ascii="Courier New" w:hAnsi="Courier New"/>
          <w:color w:val="008080"/>
        </w:rPr>
        <w:t>;</w:t>
      </w:r>
    </w:p>
    <w:p w:rsidR="002878C5" w:rsidRDefault="002878C5" w:rsidP="002878C5">
      <w:pPr>
        <w:pStyle w:val="HTML"/>
        <w:rPr>
          <w:rFonts w:ascii="Courier New" w:hAnsi="Courier New"/>
        </w:rPr>
      </w:pPr>
      <w:r>
        <w:rPr>
          <w:rFonts w:ascii="Courier New" w:hAnsi="Courier New"/>
          <w:color w:val="0000FF"/>
        </w:rPr>
        <w:t>char</w:t>
      </w:r>
      <w:r>
        <w:rPr>
          <w:rFonts w:ascii="Courier New" w:hAnsi="Courier New"/>
        </w:rPr>
        <w:t xml:space="preserve"> s</w:t>
      </w:r>
      <w:r>
        <w:rPr>
          <w:rFonts w:ascii="Courier New" w:hAnsi="Courier New"/>
          <w:color w:val="008000"/>
        </w:rPr>
        <w:t>[</w:t>
      </w:r>
      <w:r>
        <w:rPr>
          <w:rFonts w:ascii="Courier New" w:hAnsi="Courier New"/>
          <w:color w:val="0000DD"/>
        </w:rPr>
        <w:t>200</w:t>
      </w:r>
      <w:r>
        <w:rPr>
          <w:rFonts w:ascii="Courier New" w:hAnsi="Courier New"/>
          <w:color w:val="008000"/>
        </w:rPr>
        <w:t>]</w:t>
      </w:r>
      <w:r>
        <w:rPr>
          <w:rFonts w:ascii="Courier New" w:hAnsi="Courier New"/>
          <w:color w:val="008080"/>
        </w:rPr>
        <w:t>;</w:t>
      </w:r>
    </w:p>
    <w:p w:rsidR="002878C5" w:rsidRDefault="002878C5" w:rsidP="002878C5">
      <w:pPr>
        <w:pStyle w:val="HTML"/>
        <w:rPr>
          <w:rFonts w:ascii="Courier New" w:hAnsi="Courier New"/>
        </w:rPr>
      </w:pPr>
      <w:r>
        <w:rPr>
          <w:rFonts w:ascii="Courier New" w:hAnsi="Courier New"/>
          <w:color w:val="0000FF"/>
        </w:rPr>
        <w:t>bool</w:t>
      </w:r>
      <w:r>
        <w:rPr>
          <w:rFonts w:ascii="Courier New" w:hAnsi="Courier New"/>
        </w:rPr>
        <w:t xml:space="preserve"> notprime</w:t>
      </w:r>
      <w:r>
        <w:rPr>
          <w:rFonts w:ascii="Courier New" w:hAnsi="Courier New"/>
          <w:color w:val="008000"/>
        </w:rPr>
        <w:t>[</w:t>
      </w:r>
      <w:r>
        <w:rPr>
          <w:rFonts w:ascii="Courier New" w:hAnsi="Courier New"/>
          <w:color w:val="0000DD"/>
        </w:rPr>
        <w:t>102</w:t>
      </w:r>
      <w:r>
        <w:rPr>
          <w:rFonts w:ascii="Courier New" w:hAnsi="Courier New"/>
          <w:color w:val="008000"/>
        </w:rPr>
        <w:t>]</w:t>
      </w:r>
      <w:r>
        <w:rPr>
          <w:rFonts w:ascii="Courier New" w:hAnsi="Courier New"/>
          <w:color w:val="008080"/>
        </w:rPr>
        <w:t>;</w:t>
      </w:r>
    </w:p>
    <w:p w:rsidR="002878C5" w:rsidRDefault="002878C5" w:rsidP="002878C5">
      <w:pPr>
        <w:pStyle w:val="HTML"/>
        <w:rPr>
          <w:rFonts w:ascii="Courier New" w:hAnsi="Courier New"/>
        </w:rPr>
      </w:pPr>
      <w:r>
        <w:rPr>
          <w:rFonts w:ascii="Courier New" w:hAnsi="Courier New"/>
        </w:rPr>
        <w:t> </w:t>
      </w:r>
    </w:p>
    <w:p w:rsidR="002878C5" w:rsidRDefault="002878C5" w:rsidP="002878C5">
      <w:pPr>
        <w:pStyle w:val="HTML"/>
        <w:rPr>
          <w:rFonts w:ascii="Courier New" w:hAnsi="Courier New"/>
        </w:rPr>
      </w:pPr>
      <w:r>
        <w:rPr>
          <w:rFonts w:ascii="Courier New" w:hAnsi="Courier New"/>
          <w:color w:val="0000FF"/>
        </w:rPr>
        <w:t>int</w:t>
      </w:r>
      <w:r>
        <w:rPr>
          <w:rFonts w:ascii="Courier New" w:hAnsi="Courier New"/>
        </w:rPr>
        <w:t xml:space="preserve"> main</w:t>
      </w:r>
      <w:r>
        <w:rPr>
          <w:rFonts w:ascii="Courier New" w:hAnsi="Courier New"/>
          <w:color w:val="008000"/>
        </w:rPr>
        <w:t>()</w:t>
      </w:r>
    </w:p>
    <w:p w:rsidR="002878C5" w:rsidRDefault="002878C5" w:rsidP="002878C5">
      <w:pPr>
        <w:pStyle w:val="HTML"/>
        <w:rPr>
          <w:rFonts w:ascii="Courier New" w:hAnsi="Courier New"/>
        </w:rPr>
      </w:pPr>
      <w:r>
        <w:rPr>
          <w:rFonts w:ascii="Courier New" w:hAnsi="Courier New"/>
          <w:color w:val="008000"/>
        </w:rPr>
        <w:t>{</w:t>
      </w:r>
    </w:p>
    <w:p w:rsidR="002878C5" w:rsidRDefault="002878C5" w:rsidP="002878C5">
      <w:pPr>
        <w:pStyle w:val="HTML"/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  <w:color w:val="0000DD"/>
        </w:rPr>
        <w:t>freopen</w:t>
      </w:r>
      <w:r>
        <w:rPr>
          <w:rFonts w:ascii="Courier New" w:hAnsi="Courier New"/>
          <w:color w:val="008000"/>
        </w:rPr>
        <w:t>(</w:t>
      </w:r>
      <w:r>
        <w:rPr>
          <w:rFonts w:ascii="Courier New" w:hAnsi="Courier New"/>
          <w:color w:val="FF0000"/>
        </w:rPr>
        <w:t>"word.in"</w:t>
      </w:r>
      <w:r>
        <w:rPr>
          <w:rFonts w:ascii="Courier New" w:hAnsi="Courier New"/>
        </w:rPr>
        <w:t>,</w:t>
      </w:r>
      <w:r>
        <w:rPr>
          <w:rFonts w:ascii="Courier New" w:hAnsi="Courier New"/>
          <w:color w:val="FF0000"/>
        </w:rPr>
        <w:t>"r"</w:t>
      </w:r>
      <w:r>
        <w:rPr>
          <w:rFonts w:ascii="Courier New" w:hAnsi="Courier New"/>
        </w:rPr>
        <w:t>,</w:t>
      </w:r>
      <w:r>
        <w:rPr>
          <w:rFonts w:ascii="Courier New" w:hAnsi="Courier New"/>
          <w:color w:val="0000FF"/>
        </w:rPr>
        <w:t>stdin</w:t>
      </w:r>
      <w:r>
        <w:rPr>
          <w:rFonts w:ascii="Courier New" w:hAnsi="Courier New"/>
          <w:color w:val="008000"/>
        </w:rPr>
        <w:t>)</w:t>
      </w:r>
      <w:r>
        <w:rPr>
          <w:rFonts w:ascii="Courier New" w:hAnsi="Courier New"/>
          <w:color w:val="008080"/>
        </w:rPr>
        <w:t>;</w:t>
      </w:r>
    </w:p>
    <w:p w:rsidR="002878C5" w:rsidRDefault="002878C5" w:rsidP="002878C5">
      <w:pPr>
        <w:pStyle w:val="HTML"/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  <w:color w:val="0000DD"/>
        </w:rPr>
        <w:t>freopen</w:t>
      </w:r>
      <w:r>
        <w:rPr>
          <w:rFonts w:ascii="Courier New" w:hAnsi="Courier New"/>
          <w:color w:val="008000"/>
        </w:rPr>
        <w:t>(</w:t>
      </w:r>
      <w:r>
        <w:rPr>
          <w:rFonts w:ascii="Courier New" w:hAnsi="Courier New"/>
          <w:color w:val="FF0000"/>
        </w:rPr>
        <w:t>"word.out"</w:t>
      </w:r>
      <w:r>
        <w:rPr>
          <w:rFonts w:ascii="Courier New" w:hAnsi="Courier New"/>
        </w:rPr>
        <w:t>,</w:t>
      </w:r>
      <w:r>
        <w:rPr>
          <w:rFonts w:ascii="Courier New" w:hAnsi="Courier New"/>
          <w:color w:val="FF0000"/>
        </w:rPr>
        <w:t>"w"</w:t>
      </w:r>
      <w:r>
        <w:rPr>
          <w:rFonts w:ascii="Courier New" w:hAnsi="Courier New"/>
        </w:rPr>
        <w:t>,</w:t>
      </w:r>
      <w:r>
        <w:rPr>
          <w:rFonts w:ascii="Courier New" w:hAnsi="Courier New"/>
          <w:color w:val="0000FF"/>
        </w:rPr>
        <w:t>stdout</w:t>
      </w:r>
      <w:r>
        <w:rPr>
          <w:rFonts w:ascii="Courier New" w:hAnsi="Courier New"/>
          <w:color w:val="008000"/>
        </w:rPr>
        <w:t>)</w:t>
      </w:r>
      <w:r>
        <w:rPr>
          <w:rFonts w:ascii="Courier New" w:hAnsi="Courier New"/>
          <w:color w:val="008080"/>
        </w:rPr>
        <w:t>;</w:t>
      </w:r>
    </w:p>
    <w:p w:rsidR="002878C5" w:rsidRDefault="002878C5" w:rsidP="002878C5">
      <w:pPr>
        <w:pStyle w:val="HTML"/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  <w:color w:val="0000DD"/>
        </w:rPr>
        <w:t>gets</w:t>
      </w:r>
      <w:r>
        <w:rPr>
          <w:rFonts w:ascii="Courier New" w:hAnsi="Courier New"/>
          <w:color w:val="008000"/>
        </w:rPr>
        <w:t>(</w:t>
      </w:r>
      <w:r>
        <w:rPr>
          <w:rFonts w:ascii="Courier New" w:hAnsi="Courier New"/>
        </w:rPr>
        <w:t>s</w:t>
      </w:r>
      <w:r>
        <w:rPr>
          <w:rFonts w:ascii="Courier New" w:hAnsi="Courier New"/>
          <w:color w:val="008000"/>
        </w:rPr>
        <w:t>)</w:t>
      </w:r>
      <w:r>
        <w:rPr>
          <w:rFonts w:ascii="Courier New" w:hAnsi="Courier New"/>
          <w:color w:val="008080"/>
        </w:rPr>
        <w:t>;</w:t>
      </w:r>
    </w:p>
    <w:p w:rsidR="002878C5" w:rsidRDefault="002878C5" w:rsidP="002878C5">
      <w:pPr>
        <w:pStyle w:val="HTML"/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  <w:color w:val="0000DD"/>
        </w:rPr>
        <w:t>memset</w:t>
      </w:r>
      <w:r>
        <w:rPr>
          <w:rFonts w:ascii="Courier New" w:hAnsi="Courier New"/>
          <w:color w:val="008000"/>
        </w:rPr>
        <w:t>(</w:t>
      </w:r>
      <w:r>
        <w:rPr>
          <w:rFonts w:ascii="Courier New" w:hAnsi="Courier New"/>
        </w:rPr>
        <w:t>count,</w:t>
      </w:r>
      <w:r>
        <w:rPr>
          <w:rFonts w:ascii="Courier New" w:hAnsi="Courier New"/>
          <w:color w:val="0000DD"/>
        </w:rPr>
        <w:t>0</w:t>
      </w:r>
      <w:r>
        <w:rPr>
          <w:rFonts w:ascii="Courier New" w:hAnsi="Courier New"/>
        </w:rPr>
        <w:t>,</w:t>
      </w:r>
      <w:r>
        <w:rPr>
          <w:rFonts w:ascii="Courier New" w:hAnsi="Courier New"/>
          <w:color w:val="0000DD"/>
        </w:rPr>
        <w:t>sizeof</w:t>
      </w:r>
      <w:r>
        <w:rPr>
          <w:rFonts w:ascii="Courier New" w:hAnsi="Courier New"/>
          <w:color w:val="008000"/>
        </w:rPr>
        <w:t>(</w:t>
      </w:r>
      <w:r>
        <w:rPr>
          <w:rFonts w:ascii="Courier New" w:hAnsi="Courier New"/>
        </w:rPr>
        <w:t>count</w:t>
      </w:r>
      <w:r>
        <w:rPr>
          <w:rFonts w:ascii="Courier New" w:hAnsi="Courier New"/>
          <w:color w:val="008000"/>
        </w:rPr>
        <w:t>))</w:t>
      </w:r>
      <w:r>
        <w:rPr>
          <w:rFonts w:ascii="Courier New" w:hAnsi="Courier New"/>
          <w:color w:val="008080"/>
        </w:rPr>
        <w:t>;</w:t>
      </w:r>
    </w:p>
    <w:p w:rsidR="002878C5" w:rsidRDefault="002878C5" w:rsidP="002878C5">
      <w:pPr>
        <w:pStyle w:val="HTML"/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  <w:color w:val="0000FF"/>
        </w:rPr>
        <w:t>for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  <w:color w:val="008000"/>
        </w:rPr>
        <w:t>(</w:t>
      </w:r>
      <w:r>
        <w:rPr>
          <w:rFonts w:ascii="Courier New" w:hAnsi="Courier New"/>
          <w:color w:val="0000FF"/>
        </w:rPr>
        <w:t>int</w:t>
      </w:r>
      <w:r>
        <w:rPr>
          <w:rFonts w:ascii="Courier New" w:hAnsi="Courier New"/>
        </w:rPr>
        <w:t xml:space="preserve"> i</w:t>
      </w:r>
      <w:r>
        <w:rPr>
          <w:rFonts w:ascii="Courier New" w:hAnsi="Courier New"/>
          <w:color w:val="000080"/>
        </w:rPr>
        <w:t>=</w:t>
      </w:r>
      <w:r>
        <w:rPr>
          <w:rFonts w:ascii="Courier New" w:hAnsi="Courier New"/>
          <w:color w:val="0000DD"/>
        </w:rPr>
        <w:t>0</w:t>
      </w:r>
      <w:r>
        <w:rPr>
          <w:rFonts w:ascii="Courier New" w:hAnsi="Courier New"/>
          <w:color w:val="008080"/>
        </w:rPr>
        <w:t>;</w:t>
      </w:r>
      <w:r>
        <w:rPr>
          <w:rFonts w:ascii="Courier New" w:hAnsi="Courier New"/>
        </w:rPr>
        <w:t>s</w:t>
      </w:r>
      <w:r>
        <w:rPr>
          <w:rFonts w:ascii="Courier New" w:hAnsi="Courier New"/>
          <w:color w:val="008000"/>
        </w:rPr>
        <w:t>[</w:t>
      </w:r>
      <w:r>
        <w:rPr>
          <w:rFonts w:ascii="Courier New" w:hAnsi="Courier New"/>
        </w:rPr>
        <w:t>i</w:t>
      </w:r>
      <w:r>
        <w:rPr>
          <w:rFonts w:ascii="Courier New" w:hAnsi="Courier New"/>
          <w:color w:val="008000"/>
        </w:rPr>
        <w:t>]</w:t>
      </w:r>
      <w:r>
        <w:rPr>
          <w:rFonts w:ascii="Courier New" w:hAnsi="Courier New"/>
          <w:color w:val="008080"/>
        </w:rPr>
        <w:t>;</w:t>
      </w:r>
      <w:r>
        <w:rPr>
          <w:rFonts w:ascii="Courier New" w:hAnsi="Courier New"/>
        </w:rPr>
        <w:t>i</w:t>
      </w:r>
      <w:r>
        <w:rPr>
          <w:rFonts w:ascii="Courier New" w:hAnsi="Courier New"/>
          <w:color w:val="000040"/>
        </w:rPr>
        <w:t>++</w:t>
      </w:r>
      <w:r>
        <w:rPr>
          <w:rFonts w:ascii="Courier New" w:hAnsi="Courier New"/>
          <w:color w:val="008000"/>
        </w:rPr>
        <w:t>)</w:t>
      </w:r>
    </w:p>
    <w:p w:rsidR="002878C5" w:rsidRDefault="002878C5" w:rsidP="002878C5">
      <w:pPr>
        <w:pStyle w:val="HTML"/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  <w:t>count</w:t>
      </w:r>
      <w:r>
        <w:rPr>
          <w:rFonts w:ascii="Courier New" w:hAnsi="Courier New"/>
          <w:color w:val="008000"/>
        </w:rPr>
        <w:t>[</w:t>
      </w:r>
      <w:r>
        <w:rPr>
          <w:rFonts w:ascii="Courier New" w:hAnsi="Courier New"/>
        </w:rPr>
        <w:t>s</w:t>
      </w:r>
      <w:r>
        <w:rPr>
          <w:rFonts w:ascii="Courier New" w:hAnsi="Courier New"/>
          <w:color w:val="008000"/>
        </w:rPr>
        <w:t>[</w:t>
      </w:r>
      <w:r>
        <w:rPr>
          <w:rFonts w:ascii="Courier New" w:hAnsi="Courier New"/>
        </w:rPr>
        <w:t>i</w:t>
      </w:r>
      <w:r>
        <w:rPr>
          <w:rFonts w:ascii="Courier New" w:hAnsi="Courier New"/>
          <w:color w:val="008000"/>
        </w:rPr>
        <w:t>]</w:t>
      </w:r>
      <w:r>
        <w:rPr>
          <w:rFonts w:ascii="Courier New" w:hAnsi="Courier New"/>
          <w:color w:val="000040"/>
        </w:rPr>
        <w:t>-</w:t>
      </w:r>
      <w:r>
        <w:rPr>
          <w:rFonts w:ascii="Courier New" w:hAnsi="Courier New"/>
          <w:color w:val="0000DD"/>
        </w:rPr>
        <w:t>96</w:t>
      </w:r>
      <w:r>
        <w:rPr>
          <w:rFonts w:ascii="Courier New" w:hAnsi="Courier New"/>
          <w:color w:val="008000"/>
        </w:rPr>
        <w:t>]</w:t>
      </w:r>
      <w:r>
        <w:rPr>
          <w:rFonts w:ascii="Courier New" w:hAnsi="Courier New"/>
          <w:color w:val="000040"/>
        </w:rPr>
        <w:t>++</w:t>
      </w:r>
      <w:r>
        <w:rPr>
          <w:rFonts w:ascii="Courier New" w:hAnsi="Courier New"/>
          <w:color w:val="008080"/>
        </w:rPr>
        <w:t>;</w:t>
      </w:r>
    </w:p>
    <w:p w:rsidR="002878C5" w:rsidRDefault="002878C5" w:rsidP="002878C5">
      <w:pPr>
        <w:pStyle w:val="HTML"/>
        <w:rPr>
          <w:rFonts w:ascii="Courier New" w:hAnsi="Courier New"/>
        </w:rPr>
      </w:pPr>
      <w:r>
        <w:rPr>
          <w:rFonts w:ascii="Courier New" w:hAnsi="Courier New"/>
        </w:rPr>
        <w:tab/>
        <w:t xml:space="preserve">min </w:t>
      </w:r>
      <w:r>
        <w:rPr>
          <w:rFonts w:ascii="Courier New" w:hAnsi="Courier New"/>
          <w:color w:val="000080"/>
        </w:rPr>
        <w:t>=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  <w:color w:val="0000DD"/>
        </w:rPr>
        <w:t>2147483647</w:t>
      </w:r>
      <w:r>
        <w:rPr>
          <w:rFonts w:ascii="Courier New" w:hAnsi="Courier New"/>
          <w:color w:val="008080"/>
        </w:rPr>
        <w:t>;</w:t>
      </w:r>
    </w:p>
    <w:p w:rsidR="002878C5" w:rsidRDefault="002878C5" w:rsidP="002878C5">
      <w:pPr>
        <w:pStyle w:val="HTML"/>
        <w:rPr>
          <w:rFonts w:ascii="Courier New" w:hAnsi="Courier New"/>
        </w:rPr>
      </w:pPr>
      <w:r>
        <w:rPr>
          <w:rFonts w:ascii="Courier New" w:hAnsi="Courier New"/>
        </w:rPr>
        <w:tab/>
        <w:t xml:space="preserve">max </w:t>
      </w:r>
      <w:r>
        <w:rPr>
          <w:rFonts w:ascii="Courier New" w:hAnsi="Courier New"/>
          <w:color w:val="000080"/>
        </w:rPr>
        <w:t>=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  <w:color w:val="0000DD"/>
        </w:rPr>
        <w:t>0</w:t>
      </w:r>
      <w:r>
        <w:rPr>
          <w:rFonts w:ascii="Courier New" w:hAnsi="Courier New"/>
          <w:color w:val="008080"/>
        </w:rPr>
        <w:t>;</w:t>
      </w:r>
    </w:p>
    <w:p w:rsidR="002878C5" w:rsidRDefault="002878C5" w:rsidP="002878C5">
      <w:pPr>
        <w:pStyle w:val="HTML"/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  <w:color w:val="0000FF"/>
        </w:rPr>
        <w:t>for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  <w:color w:val="008000"/>
        </w:rPr>
        <w:t>(</w:t>
      </w:r>
      <w:r>
        <w:rPr>
          <w:rFonts w:ascii="Courier New" w:hAnsi="Courier New"/>
          <w:color w:val="0000FF"/>
        </w:rPr>
        <w:t>int</w:t>
      </w:r>
      <w:r>
        <w:rPr>
          <w:rFonts w:ascii="Courier New" w:hAnsi="Courier New"/>
        </w:rPr>
        <w:t xml:space="preserve"> i</w:t>
      </w:r>
      <w:r>
        <w:rPr>
          <w:rFonts w:ascii="Courier New" w:hAnsi="Courier New"/>
          <w:color w:val="000080"/>
        </w:rPr>
        <w:t>=</w:t>
      </w:r>
      <w:r>
        <w:rPr>
          <w:rFonts w:ascii="Courier New" w:hAnsi="Courier New"/>
          <w:color w:val="0000DD"/>
        </w:rPr>
        <w:t>1</w:t>
      </w:r>
      <w:r>
        <w:rPr>
          <w:rFonts w:ascii="Courier New" w:hAnsi="Courier New"/>
          <w:color w:val="008080"/>
        </w:rPr>
        <w:t>;</w:t>
      </w:r>
      <w:r>
        <w:rPr>
          <w:rFonts w:ascii="Courier New" w:hAnsi="Courier New"/>
        </w:rPr>
        <w:t>i</w:t>
      </w:r>
      <w:r>
        <w:rPr>
          <w:rFonts w:ascii="Courier New" w:hAnsi="Courier New"/>
          <w:color w:val="000080"/>
        </w:rPr>
        <w:t>&lt;=</w:t>
      </w:r>
      <w:r>
        <w:rPr>
          <w:rFonts w:ascii="Courier New" w:hAnsi="Courier New"/>
          <w:color w:val="0000DD"/>
        </w:rPr>
        <w:t>26</w:t>
      </w:r>
      <w:r>
        <w:rPr>
          <w:rFonts w:ascii="Courier New" w:hAnsi="Courier New"/>
          <w:color w:val="008080"/>
        </w:rPr>
        <w:t>;</w:t>
      </w:r>
      <w:r>
        <w:rPr>
          <w:rFonts w:ascii="Courier New" w:hAnsi="Courier New"/>
        </w:rPr>
        <w:t>i</w:t>
      </w:r>
      <w:r>
        <w:rPr>
          <w:rFonts w:ascii="Courier New" w:hAnsi="Courier New"/>
          <w:color w:val="000040"/>
        </w:rPr>
        <w:t>++</w:t>
      </w:r>
      <w:r>
        <w:rPr>
          <w:rFonts w:ascii="Courier New" w:hAnsi="Courier New"/>
          <w:color w:val="008000"/>
        </w:rPr>
        <w:t>)</w:t>
      </w:r>
    </w:p>
    <w:p w:rsidR="002878C5" w:rsidRDefault="002878C5" w:rsidP="002878C5">
      <w:pPr>
        <w:pStyle w:val="HTML"/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  <w:color w:val="008000"/>
        </w:rPr>
        <w:t>{</w:t>
      </w:r>
    </w:p>
    <w:p w:rsidR="002878C5" w:rsidRDefault="002878C5" w:rsidP="002878C5">
      <w:pPr>
        <w:pStyle w:val="HTML"/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  <w:color w:val="0000FF"/>
        </w:rPr>
        <w:t>if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  <w:color w:val="008000"/>
        </w:rPr>
        <w:t>(</w:t>
      </w:r>
      <w:r>
        <w:rPr>
          <w:rFonts w:ascii="Courier New" w:hAnsi="Courier New"/>
          <w:color w:val="000040"/>
        </w:rPr>
        <w:t>!</w:t>
      </w:r>
      <w:r>
        <w:rPr>
          <w:rFonts w:ascii="Courier New" w:hAnsi="Courier New"/>
        </w:rPr>
        <w:t>count</w:t>
      </w:r>
      <w:r>
        <w:rPr>
          <w:rFonts w:ascii="Courier New" w:hAnsi="Courier New"/>
          <w:color w:val="008000"/>
        </w:rPr>
        <w:t>[</w:t>
      </w:r>
      <w:r>
        <w:rPr>
          <w:rFonts w:ascii="Courier New" w:hAnsi="Courier New"/>
        </w:rPr>
        <w:t>i</w:t>
      </w:r>
      <w:r>
        <w:rPr>
          <w:rFonts w:ascii="Courier New" w:hAnsi="Courier New"/>
          <w:color w:val="008000"/>
        </w:rPr>
        <w:t>])</w:t>
      </w:r>
    </w:p>
    <w:p w:rsidR="002878C5" w:rsidRDefault="002878C5" w:rsidP="002878C5">
      <w:pPr>
        <w:pStyle w:val="HTML"/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  <w:color w:val="0000FF"/>
        </w:rPr>
        <w:t>continue</w:t>
      </w:r>
      <w:r>
        <w:rPr>
          <w:rFonts w:ascii="Courier New" w:hAnsi="Courier New"/>
          <w:color w:val="008080"/>
        </w:rPr>
        <w:t>;</w:t>
      </w:r>
    </w:p>
    <w:p w:rsidR="002878C5" w:rsidRDefault="002878C5" w:rsidP="002878C5">
      <w:pPr>
        <w:pStyle w:val="HTML"/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  <w:color w:val="0000FF"/>
        </w:rPr>
        <w:t>if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  <w:color w:val="008000"/>
        </w:rPr>
        <w:t>(</w:t>
      </w:r>
      <w:r>
        <w:rPr>
          <w:rFonts w:ascii="Courier New" w:hAnsi="Courier New"/>
        </w:rPr>
        <w:t>max</w:t>
      </w:r>
      <w:r>
        <w:rPr>
          <w:rFonts w:ascii="Courier New" w:hAnsi="Courier New"/>
          <w:color w:val="000080"/>
        </w:rPr>
        <w:t>&lt;</w:t>
      </w:r>
      <w:r>
        <w:rPr>
          <w:rFonts w:ascii="Courier New" w:hAnsi="Courier New"/>
        </w:rPr>
        <w:t>count</w:t>
      </w:r>
      <w:r>
        <w:rPr>
          <w:rFonts w:ascii="Courier New" w:hAnsi="Courier New"/>
          <w:color w:val="008000"/>
        </w:rPr>
        <w:t>[</w:t>
      </w:r>
      <w:r>
        <w:rPr>
          <w:rFonts w:ascii="Courier New" w:hAnsi="Courier New"/>
        </w:rPr>
        <w:t>i</w:t>
      </w:r>
      <w:r>
        <w:rPr>
          <w:rFonts w:ascii="Courier New" w:hAnsi="Courier New"/>
          <w:color w:val="008000"/>
        </w:rPr>
        <w:t>])</w:t>
      </w:r>
    </w:p>
    <w:p w:rsidR="002878C5" w:rsidRDefault="002878C5" w:rsidP="002878C5">
      <w:pPr>
        <w:pStyle w:val="HTML"/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  <w:t xml:space="preserve">max </w:t>
      </w:r>
      <w:r>
        <w:rPr>
          <w:rFonts w:ascii="Courier New" w:hAnsi="Courier New"/>
          <w:color w:val="000080"/>
        </w:rPr>
        <w:t>=</w:t>
      </w:r>
      <w:r>
        <w:rPr>
          <w:rFonts w:ascii="Courier New" w:hAnsi="Courier New"/>
        </w:rPr>
        <w:t xml:space="preserve"> count</w:t>
      </w:r>
      <w:r>
        <w:rPr>
          <w:rFonts w:ascii="Courier New" w:hAnsi="Courier New"/>
          <w:color w:val="008000"/>
        </w:rPr>
        <w:t>[</w:t>
      </w:r>
      <w:r>
        <w:rPr>
          <w:rFonts w:ascii="Courier New" w:hAnsi="Courier New"/>
        </w:rPr>
        <w:t>i</w:t>
      </w:r>
      <w:r>
        <w:rPr>
          <w:rFonts w:ascii="Courier New" w:hAnsi="Courier New"/>
          <w:color w:val="008000"/>
        </w:rPr>
        <w:t>]</w:t>
      </w:r>
      <w:r>
        <w:rPr>
          <w:rFonts w:ascii="Courier New" w:hAnsi="Courier New"/>
          <w:color w:val="008080"/>
        </w:rPr>
        <w:t>;</w:t>
      </w:r>
    </w:p>
    <w:p w:rsidR="002878C5" w:rsidRDefault="002878C5" w:rsidP="002878C5">
      <w:pPr>
        <w:pStyle w:val="HTML"/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  <w:color w:val="0000FF"/>
        </w:rPr>
        <w:t>if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  <w:color w:val="008000"/>
        </w:rPr>
        <w:t>(</w:t>
      </w:r>
      <w:r>
        <w:rPr>
          <w:rFonts w:ascii="Courier New" w:hAnsi="Courier New"/>
        </w:rPr>
        <w:t>min</w:t>
      </w:r>
      <w:r>
        <w:rPr>
          <w:rFonts w:ascii="Courier New" w:hAnsi="Courier New"/>
          <w:color w:val="000080"/>
        </w:rPr>
        <w:t>&gt;</w:t>
      </w:r>
      <w:r>
        <w:rPr>
          <w:rFonts w:ascii="Courier New" w:hAnsi="Courier New"/>
        </w:rPr>
        <w:t>count</w:t>
      </w:r>
      <w:r>
        <w:rPr>
          <w:rFonts w:ascii="Courier New" w:hAnsi="Courier New"/>
          <w:color w:val="008000"/>
        </w:rPr>
        <w:t>[</w:t>
      </w:r>
      <w:r>
        <w:rPr>
          <w:rFonts w:ascii="Courier New" w:hAnsi="Courier New"/>
        </w:rPr>
        <w:t>i</w:t>
      </w:r>
      <w:r>
        <w:rPr>
          <w:rFonts w:ascii="Courier New" w:hAnsi="Courier New"/>
          <w:color w:val="008000"/>
        </w:rPr>
        <w:t>])</w:t>
      </w:r>
    </w:p>
    <w:p w:rsidR="002878C5" w:rsidRDefault="002878C5" w:rsidP="002878C5">
      <w:pPr>
        <w:pStyle w:val="HTML"/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  <w:t xml:space="preserve">min </w:t>
      </w:r>
      <w:r>
        <w:rPr>
          <w:rFonts w:ascii="Courier New" w:hAnsi="Courier New"/>
          <w:color w:val="000080"/>
        </w:rPr>
        <w:t>=</w:t>
      </w:r>
      <w:r>
        <w:rPr>
          <w:rFonts w:ascii="Courier New" w:hAnsi="Courier New"/>
        </w:rPr>
        <w:t xml:space="preserve"> count</w:t>
      </w:r>
      <w:r>
        <w:rPr>
          <w:rFonts w:ascii="Courier New" w:hAnsi="Courier New"/>
          <w:color w:val="008000"/>
        </w:rPr>
        <w:t>[</w:t>
      </w:r>
      <w:r>
        <w:rPr>
          <w:rFonts w:ascii="Courier New" w:hAnsi="Courier New"/>
        </w:rPr>
        <w:t>i</w:t>
      </w:r>
      <w:r>
        <w:rPr>
          <w:rFonts w:ascii="Courier New" w:hAnsi="Courier New"/>
          <w:color w:val="008000"/>
        </w:rPr>
        <w:t>]</w:t>
      </w:r>
      <w:r>
        <w:rPr>
          <w:rFonts w:ascii="Courier New" w:hAnsi="Courier New"/>
          <w:color w:val="008080"/>
        </w:rPr>
        <w:t>;</w:t>
      </w:r>
    </w:p>
    <w:p w:rsidR="002878C5" w:rsidRDefault="002878C5" w:rsidP="002878C5">
      <w:pPr>
        <w:pStyle w:val="HTML"/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  <w:color w:val="008000"/>
        </w:rPr>
        <w:t>}</w:t>
      </w:r>
    </w:p>
    <w:p w:rsidR="002878C5" w:rsidRDefault="002878C5" w:rsidP="002878C5">
      <w:pPr>
        <w:pStyle w:val="HTML"/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  <w:color w:val="0000FF"/>
        </w:rPr>
        <w:t>int</w:t>
      </w:r>
      <w:r>
        <w:rPr>
          <w:rFonts w:ascii="Courier New" w:hAnsi="Courier New"/>
        </w:rPr>
        <w:t xml:space="preserve"> j</w:t>
      </w:r>
      <w:r>
        <w:rPr>
          <w:rFonts w:ascii="Courier New" w:hAnsi="Courier New"/>
          <w:color w:val="008080"/>
        </w:rPr>
        <w:t>;</w:t>
      </w:r>
    </w:p>
    <w:p w:rsidR="002878C5" w:rsidRDefault="002878C5" w:rsidP="002878C5">
      <w:pPr>
        <w:pStyle w:val="HTML"/>
        <w:rPr>
          <w:rFonts w:ascii="Courier New" w:hAnsi="Courier New"/>
        </w:rPr>
      </w:pPr>
      <w:r>
        <w:rPr>
          <w:rFonts w:ascii="Courier New" w:hAnsi="Courier New"/>
        </w:rPr>
        <w:tab/>
        <w:t>notprime</w:t>
      </w:r>
      <w:r>
        <w:rPr>
          <w:rFonts w:ascii="Courier New" w:hAnsi="Courier New"/>
          <w:color w:val="008000"/>
        </w:rPr>
        <w:t>[</w:t>
      </w:r>
      <w:r>
        <w:rPr>
          <w:rFonts w:ascii="Courier New" w:hAnsi="Courier New"/>
          <w:color w:val="0000DD"/>
        </w:rPr>
        <w:t>0</w:t>
      </w:r>
      <w:r>
        <w:rPr>
          <w:rFonts w:ascii="Courier New" w:hAnsi="Courier New"/>
          <w:color w:val="008000"/>
        </w:rPr>
        <w:t>]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  <w:color w:val="000080"/>
        </w:rPr>
        <w:t>=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  <w:color w:val="0000FF"/>
        </w:rPr>
        <w:t>true</w:t>
      </w:r>
      <w:r>
        <w:rPr>
          <w:rFonts w:ascii="Courier New" w:hAnsi="Courier New"/>
          <w:color w:val="008080"/>
        </w:rPr>
        <w:t>;</w:t>
      </w:r>
    </w:p>
    <w:p w:rsidR="002878C5" w:rsidRDefault="002878C5" w:rsidP="002878C5">
      <w:pPr>
        <w:pStyle w:val="HTML"/>
        <w:rPr>
          <w:rFonts w:ascii="Courier New" w:hAnsi="Courier New"/>
        </w:rPr>
      </w:pPr>
      <w:r>
        <w:rPr>
          <w:rFonts w:ascii="Courier New" w:hAnsi="Courier New"/>
        </w:rPr>
        <w:tab/>
        <w:t>notprime</w:t>
      </w:r>
      <w:r>
        <w:rPr>
          <w:rFonts w:ascii="Courier New" w:hAnsi="Courier New"/>
          <w:color w:val="008000"/>
        </w:rPr>
        <w:t>[</w:t>
      </w:r>
      <w:r>
        <w:rPr>
          <w:rFonts w:ascii="Courier New" w:hAnsi="Courier New"/>
          <w:color w:val="0000DD"/>
        </w:rPr>
        <w:t>1</w:t>
      </w:r>
      <w:r>
        <w:rPr>
          <w:rFonts w:ascii="Courier New" w:hAnsi="Courier New"/>
          <w:color w:val="008000"/>
        </w:rPr>
        <w:t>]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  <w:color w:val="000080"/>
        </w:rPr>
        <w:t>=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  <w:color w:val="0000FF"/>
        </w:rPr>
        <w:t>true</w:t>
      </w:r>
      <w:r>
        <w:rPr>
          <w:rFonts w:ascii="Courier New" w:hAnsi="Courier New"/>
          <w:color w:val="008080"/>
        </w:rPr>
        <w:t>;</w:t>
      </w:r>
    </w:p>
    <w:p w:rsidR="002878C5" w:rsidRDefault="002878C5" w:rsidP="002878C5">
      <w:pPr>
        <w:pStyle w:val="HTML"/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  <w:color w:val="0000FF"/>
        </w:rPr>
        <w:t>for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  <w:color w:val="008000"/>
        </w:rPr>
        <w:t>(</w:t>
      </w:r>
      <w:r>
        <w:rPr>
          <w:rFonts w:ascii="Courier New" w:hAnsi="Courier New"/>
          <w:color w:val="0000FF"/>
        </w:rPr>
        <w:t>int</w:t>
      </w:r>
      <w:r>
        <w:rPr>
          <w:rFonts w:ascii="Courier New" w:hAnsi="Courier New"/>
        </w:rPr>
        <w:t xml:space="preserve"> i</w:t>
      </w:r>
      <w:r>
        <w:rPr>
          <w:rFonts w:ascii="Courier New" w:hAnsi="Courier New"/>
          <w:color w:val="000080"/>
        </w:rPr>
        <w:t>=</w:t>
      </w:r>
      <w:r>
        <w:rPr>
          <w:rFonts w:ascii="Courier New" w:hAnsi="Courier New"/>
          <w:color w:val="0000DD"/>
        </w:rPr>
        <w:t>2</w:t>
      </w:r>
      <w:r>
        <w:rPr>
          <w:rFonts w:ascii="Courier New" w:hAnsi="Courier New"/>
          <w:color w:val="008080"/>
        </w:rPr>
        <w:t>;</w:t>
      </w:r>
      <w:r>
        <w:rPr>
          <w:rFonts w:ascii="Courier New" w:hAnsi="Courier New"/>
        </w:rPr>
        <w:t>i</w:t>
      </w:r>
      <w:r>
        <w:rPr>
          <w:rFonts w:ascii="Courier New" w:hAnsi="Courier New"/>
          <w:color w:val="000080"/>
        </w:rPr>
        <w:t>&lt;=</w:t>
      </w:r>
      <w:r>
        <w:rPr>
          <w:rFonts w:ascii="Courier New" w:hAnsi="Courier New"/>
          <w:color w:val="0000DD"/>
        </w:rPr>
        <w:t>50</w:t>
      </w:r>
      <w:r>
        <w:rPr>
          <w:rFonts w:ascii="Courier New" w:hAnsi="Courier New"/>
          <w:color w:val="008080"/>
        </w:rPr>
        <w:t>;</w:t>
      </w:r>
      <w:r>
        <w:rPr>
          <w:rFonts w:ascii="Courier New" w:hAnsi="Courier New"/>
        </w:rPr>
        <w:t>i</w:t>
      </w:r>
      <w:r>
        <w:rPr>
          <w:rFonts w:ascii="Courier New" w:hAnsi="Courier New"/>
          <w:color w:val="000040"/>
        </w:rPr>
        <w:t>++</w:t>
      </w:r>
      <w:r>
        <w:rPr>
          <w:rFonts w:ascii="Courier New" w:hAnsi="Courier New"/>
          <w:color w:val="008000"/>
        </w:rPr>
        <w:t>)</w:t>
      </w:r>
    </w:p>
    <w:p w:rsidR="002878C5" w:rsidRDefault="002878C5" w:rsidP="002878C5">
      <w:pPr>
        <w:pStyle w:val="HTML"/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  <w:color w:val="008000"/>
        </w:rPr>
        <w:t>{</w:t>
      </w:r>
    </w:p>
    <w:p w:rsidR="002878C5" w:rsidRDefault="002878C5" w:rsidP="002878C5">
      <w:pPr>
        <w:pStyle w:val="HTML"/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  <w:t xml:space="preserve">j </w:t>
      </w:r>
      <w:r>
        <w:rPr>
          <w:rFonts w:ascii="Courier New" w:hAnsi="Courier New"/>
          <w:color w:val="000080"/>
        </w:rPr>
        <w:t>=</w:t>
      </w:r>
      <w:r>
        <w:rPr>
          <w:rFonts w:ascii="Courier New" w:hAnsi="Courier New"/>
        </w:rPr>
        <w:t xml:space="preserve"> i</w:t>
      </w:r>
      <w:r>
        <w:rPr>
          <w:rFonts w:ascii="Courier New" w:hAnsi="Courier New"/>
          <w:color w:val="000040"/>
        </w:rPr>
        <w:t>*</w:t>
      </w:r>
      <w:r>
        <w:rPr>
          <w:rFonts w:ascii="Courier New" w:hAnsi="Courier New"/>
          <w:color w:val="0000DD"/>
        </w:rPr>
        <w:t>2</w:t>
      </w:r>
      <w:r>
        <w:rPr>
          <w:rFonts w:ascii="Courier New" w:hAnsi="Courier New"/>
          <w:color w:val="008080"/>
        </w:rPr>
        <w:t>;</w:t>
      </w:r>
    </w:p>
    <w:p w:rsidR="002878C5" w:rsidRDefault="002878C5" w:rsidP="002878C5">
      <w:pPr>
        <w:pStyle w:val="HTML"/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  <w:color w:val="0000FF"/>
        </w:rPr>
        <w:t>while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  <w:color w:val="008000"/>
        </w:rPr>
        <w:t>(</w:t>
      </w:r>
      <w:r>
        <w:rPr>
          <w:rFonts w:ascii="Courier New" w:hAnsi="Courier New"/>
        </w:rPr>
        <w:t>j</w:t>
      </w:r>
      <w:r>
        <w:rPr>
          <w:rFonts w:ascii="Courier New" w:hAnsi="Courier New"/>
          <w:color w:val="000080"/>
        </w:rPr>
        <w:t>&lt;=</w:t>
      </w:r>
      <w:r>
        <w:rPr>
          <w:rFonts w:ascii="Courier New" w:hAnsi="Courier New"/>
          <w:color w:val="0000DD"/>
        </w:rPr>
        <w:t>100</w:t>
      </w:r>
      <w:r>
        <w:rPr>
          <w:rFonts w:ascii="Courier New" w:hAnsi="Courier New"/>
          <w:color w:val="008000"/>
        </w:rPr>
        <w:t>)</w:t>
      </w:r>
    </w:p>
    <w:p w:rsidR="002878C5" w:rsidRDefault="002878C5" w:rsidP="002878C5">
      <w:pPr>
        <w:pStyle w:val="HTML"/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  <w:color w:val="008000"/>
        </w:rPr>
        <w:t>{</w:t>
      </w:r>
    </w:p>
    <w:p w:rsidR="002878C5" w:rsidRDefault="002878C5" w:rsidP="002878C5">
      <w:pPr>
        <w:pStyle w:val="HTML"/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  <w:t>notprime</w:t>
      </w:r>
      <w:r>
        <w:rPr>
          <w:rFonts w:ascii="Courier New" w:hAnsi="Courier New"/>
          <w:color w:val="008000"/>
        </w:rPr>
        <w:t>[</w:t>
      </w:r>
      <w:r>
        <w:rPr>
          <w:rFonts w:ascii="Courier New" w:hAnsi="Courier New"/>
        </w:rPr>
        <w:t>j</w:t>
      </w:r>
      <w:r>
        <w:rPr>
          <w:rFonts w:ascii="Courier New" w:hAnsi="Courier New"/>
          <w:color w:val="008000"/>
        </w:rPr>
        <w:t>]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  <w:color w:val="000080"/>
        </w:rPr>
        <w:t>=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  <w:color w:val="0000FF"/>
        </w:rPr>
        <w:t>true</w:t>
      </w:r>
      <w:r>
        <w:rPr>
          <w:rFonts w:ascii="Courier New" w:hAnsi="Courier New"/>
          <w:color w:val="008080"/>
        </w:rPr>
        <w:t>;</w:t>
      </w:r>
    </w:p>
    <w:p w:rsidR="002878C5" w:rsidRDefault="002878C5" w:rsidP="002878C5">
      <w:pPr>
        <w:pStyle w:val="HTML"/>
        <w:rPr>
          <w:rFonts w:ascii="Courier New" w:hAnsi="Courier New"/>
        </w:rPr>
      </w:pPr>
      <w:r>
        <w:rPr>
          <w:rFonts w:ascii="Courier New" w:hAnsi="Courier New"/>
        </w:rPr>
        <w:lastRenderedPageBreak/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  <w:t xml:space="preserve">j </w:t>
      </w:r>
      <w:r>
        <w:rPr>
          <w:rFonts w:ascii="Courier New" w:hAnsi="Courier New"/>
          <w:color w:val="000040"/>
        </w:rPr>
        <w:t>+</w:t>
      </w:r>
      <w:r>
        <w:rPr>
          <w:rFonts w:ascii="Courier New" w:hAnsi="Courier New"/>
          <w:color w:val="000080"/>
        </w:rPr>
        <w:t>=</w:t>
      </w:r>
      <w:r>
        <w:rPr>
          <w:rFonts w:ascii="Courier New" w:hAnsi="Courier New"/>
        </w:rPr>
        <w:t xml:space="preserve"> i</w:t>
      </w:r>
      <w:r>
        <w:rPr>
          <w:rFonts w:ascii="Courier New" w:hAnsi="Courier New"/>
          <w:color w:val="008080"/>
        </w:rPr>
        <w:t>;</w:t>
      </w:r>
    </w:p>
    <w:p w:rsidR="002878C5" w:rsidRDefault="002878C5" w:rsidP="002878C5">
      <w:pPr>
        <w:pStyle w:val="HTML"/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  <w:color w:val="008000"/>
        </w:rPr>
        <w:t>}</w:t>
      </w:r>
    </w:p>
    <w:p w:rsidR="002878C5" w:rsidRDefault="002878C5" w:rsidP="002878C5">
      <w:pPr>
        <w:pStyle w:val="HTML"/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  <w:color w:val="008000"/>
        </w:rPr>
        <w:t>}</w:t>
      </w:r>
    </w:p>
    <w:p w:rsidR="002878C5" w:rsidRDefault="002878C5" w:rsidP="002878C5">
      <w:pPr>
        <w:pStyle w:val="HTML"/>
        <w:rPr>
          <w:rFonts w:ascii="Courier New" w:hAnsi="Courier New"/>
        </w:rPr>
      </w:pPr>
      <w:r>
        <w:rPr>
          <w:rFonts w:ascii="Courier New" w:hAnsi="Courier New"/>
        </w:rPr>
        <w:tab/>
        <w:t xml:space="preserve">max </w:t>
      </w:r>
      <w:r>
        <w:rPr>
          <w:rFonts w:ascii="Courier New" w:hAnsi="Courier New"/>
          <w:color w:val="000040"/>
        </w:rPr>
        <w:t>-</w:t>
      </w:r>
      <w:r>
        <w:rPr>
          <w:rFonts w:ascii="Courier New" w:hAnsi="Courier New"/>
          <w:color w:val="000080"/>
        </w:rPr>
        <w:t>=</w:t>
      </w:r>
      <w:r>
        <w:rPr>
          <w:rFonts w:ascii="Courier New" w:hAnsi="Courier New"/>
        </w:rPr>
        <w:t xml:space="preserve"> min</w:t>
      </w:r>
      <w:r>
        <w:rPr>
          <w:rFonts w:ascii="Courier New" w:hAnsi="Courier New"/>
          <w:color w:val="008080"/>
        </w:rPr>
        <w:t>;</w:t>
      </w:r>
    </w:p>
    <w:p w:rsidR="002878C5" w:rsidRDefault="002878C5" w:rsidP="002878C5">
      <w:pPr>
        <w:pStyle w:val="HTML"/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  <w:color w:val="0000FF"/>
        </w:rPr>
        <w:t>if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  <w:color w:val="008000"/>
        </w:rPr>
        <w:t>(</w:t>
      </w:r>
      <w:r>
        <w:rPr>
          <w:rFonts w:ascii="Courier New" w:hAnsi="Courier New"/>
        </w:rPr>
        <w:t>notprime</w:t>
      </w:r>
      <w:r>
        <w:rPr>
          <w:rFonts w:ascii="Courier New" w:hAnsi="Courier New"/>
          <w:color w:val="008000"/>
        </w:rPr>
        <w:t>[</w:t>
      </w:r>
      <w:r>
        <w:rPr>
          <w:rFonts w:ascii="Courier New" w:hAnsi="Courier New"/>
        </w:rPr>
        <w:t>max</w:t>
      </w:r>
      <w:r>
        <w:rPr>
          <w:rFonts w:ascii="Courier New" w:hAnsi="Courier New"/>
          <w:color w:val="008000"/>
        </w:rPr>
        <w:t>])</w:t>
      </w:r>
    </w:p>
    <w:p w:rsidR="002878C5" w:rsidRDefault="002878C5" w:rsidP="002878C5">
      <w:pPr>
        <w:pStyle w:val="HTML"/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  <w:color w:val="008000"/>
        </w:rPr>
        <w:t>{</w:t>
      </w:r>
    </w:p>
    <w:p w:rsidR="002878C5" w:rsidRDefault="002878C5" w:rsidP="002878C5">
      <w:pPr>
        <w:pStyle w:val="HTML"/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  <w:color w:val="0000DD"/>
        </w:rPr>
        <w:t>printf</w:t>
      </w:r>
      <w:r>
        <w:rPr>
          <w:rFonts w:ascii="Courier New" w:hAnsi="Courier New"/>
          <w:color w:val="008000"/>
        </w:rPr>
        <w:t>(</w:t>
      </w:r>
      <w:r>
        <w:rPr>
          <w:rFonts w:ascii="Courier New" w:hAnsi="Courier New"/>
          <w:color w:val="FF0000"/>
        </w:rPr>
        <w:t>"No Answer</w:t>
      </w:r>
      <w:r>
        <w:rPr>
          <w:rFonts w:ascii="Courier New" w:hAnsi="Courier New"/>
          <w:b/>
          <w:bCs/>
          <w:color w:val="000099"/>
        </w:rPr>
        <w:t>\n</w:t>
      </w:r>
      <w:r>
        <w:rPr>
          <w:rFonts w:ascii="Courier New" w:hAnsi="Courier New"/>
          <w:color w:val="FF0000"/>
        </w:rPr>
        <w:t>"</w:t>
      </w:r>
      <w:r>
        <w:rPr>
          <w:rFonts w:ascii="Courier New" w:hAnsi="Courier New"/>
          <w:color w:val="008000"/>
        </w:rPr>
        <w:t>)</w:t>
      </w:r>
      <w:r>
        <w:rPr>
          <w:rFonts w:ascii="Courier New" w:hAnsi="Courier New"/>
          <w:color w:val="008080"/>
        </w:rPr>
        <w:t>;</w:t>
      </w:r>
    </w:p>
    <w:p w:rsidR="002878C5" w:rsidRDefault="002878C5" w:rsidP="002878C5">
      <w:pPr>
        <w:pStyle w:val="HTML"/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  <w:t xml:space="preserve">max </w:t>
      </w:r>
      <w:r>
        <w:rPr>
          <w:rFonts w:ascii="Courier New" w:hAnsi="Courier New"/>
          <w:color w:val="000080"/>
        </w:rPr>
        <w:t>=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  <w:color w:val="0000DD"/>
        </w:rPr>
        <w:t>0</w:t>
      </w:r>
      <w:r>
        <w:rPr>
          <w:rFonts w:ascii="Courier New" w:hAnsi="Courier New"/>
          <w:color w:val="008080"/>
        </w:rPr>
        <w:t>;</w:t>
      </w:r>
    </w:p>
    <w:p w:rsidR="002878C5" w:rsidRDefault="002878C5" w:rsidP="002878C5">
      <w:pPr>
        <w:pStyle w:val="HTML"/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  <w:color w:val="008000"/>
        </w:rPr>
        <w:t>}</w:t>
      </w:r>
    </w:p>
    <w:p w:rsidR="002878C5" w:rsidRDefault="002878C5" w:rsidP="002878C5">
      <w:pPr>
        <w:pStyle w:val="HTML"/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  <w:color w:val="0000FF"/>
        </w:rPr>
        <w:t>else</w:t>
      </w:r>
    </w:p>
    <w:p w:rsidR="002878C5" w:rsidRDefault="002878C5" w:rsidP="002878C5">
      <w:pPr>
        <w:pStyle w:val="HTML"/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  <w:color w:val="0000DD"/>
        </w:rPr>
        <w:t>printf</w:t>
      </w:r>
      <w:r>
        <w:rPr>
          <w:rFonts w:ascii="Courier New" w:hAnsi="Courier New"/>
          <w:color w:val="008000"/>
        </w:rPr>
        <w:t>(</w:t>
      </w:r>
      <w:r>
        <w:rPr>
          <w:rFonts w:ascii="Courier New" w:hAnsi="Courier New"/>
          <w:color w:val="FF0000"/>
        </w:rPr>
        <w:t>"Lucky Word</w:t>
      </w:r>
      <w:r>
        <w:rPr>
          <w:rFonts w:ascii="Courier New" w:hAnsi="Courier New"/>
          <w:b/>
          <w:bCs/>
          <w:color w:val="000099"/>
        </w:rPr>
        <w:t>\n</w:t>
      </w:r>
      <w:r>
        <w:rPr>
          <w:rFonts w:ascii="Courier New" w:hAnsi="Courier New"/>
          <w:color w:val="FF0000"/>
        </w:rPr>
        <w:t>"</w:t>
      </w:r>
      <w:r>
        <w:rPr>
          <w:rFonts w:ascii="Courier New" w:hAnsi="Courier New"/>
          <w:color w:val="008000"/>
        </w:rPr>
        <w:t>)</w:t>
      </w:r>
      <w:r>
        <w:rPr>
          <w:rFonts w:ascii="Courier New" w:hAnsi="Courier New"/>
          <w:color w:val="008080"/>
        </w:rPr>
        <w:t>;</w:t>
      </w:r>
    </w:p>
    <w:p w:rsidR="002878C5" w:rsidRDefault="002878C5" w:rsidP="002878C5">
      <w:pPr>
        <w:pStyle w:val="HTML"/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  <w:color w:val="0000DD"/>
        </w:rPr>
        <w:t>printf</w:t>
      </w:r>
      <w:r>
        <w:rPr>
          <w:rFonts w:ascii="Courier New" w:hAnsi="Courier New"/>
          <w:color w:val="008000"/>
        </w:rPr>
        <w:t>(</w:t>
      </w:r>
      <w:r>
        <w:rPr>
          <w:rFonts w:ascii="Courier New" w:hAnsi="Courier New"/>
          <w:color w:val="FF0000"/>
        </w:rPr>
        <w:t>"%d</w:t>
      </w:r>
      <w:r>
        <w:rPr>
          <w:rFonts w:ascii="Courier New" w:hAnsi="Courier New"/>
          <w:b/>
          <w:bCs/>
          <w:color w:val="000099"/>
        </w:rPr>
        <w:t>\n</w:t>
      </w:r>
      <w:r>
        <w:rPr>
          <w:rFonts w:ascii="Courier New" w:hAnsi="Courier New"/>
          <w:color w:val="FF0000"/>
        </w:rPr>
        <w:t>"</w:t>
      </w:r>
      <w:r>
        <w:rPr>
          <w:rFonts w:ascii="Courier New" w:hAnsi="Courier New"/>
        </w:rPr>
        <w:t>,max</w:t>
      </w:r>
      <w:r>
        <w:rPr>
          <w:rFonts w:ascii="Courier New" w:hAnsi="Courier New"/>
          <w:color w:val="008000"/>
        </w:rPr>
        <w:t>)</w:t>
      </w:r>
      <w:r>
        <w:rPr>
          <w:rFonts w:ascii="Courier New" w:hAnsi="Courier New"/>
          <w:color w:val="008080"/>
        </w:rPr>
        <w:t>;</w:t>
      </w:r>
    </w:p>
    <w:p w:rsidR="002878C5" w:rsidRDefault="002878C5" w:rsidP="002878C5">
      <w:pPr>
        <w:pStyle w:val="HTML"/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  <w:color w:val="0000FF"/>
        </w:rPr>
        <w:t>return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  <w:color w:val="0000DD"/>
        </w:rPr>
        <w:t>0</w:t>
      </w:r>
      <w:r>
        <w:rPr>
          <w:rFonts w:ascii="Courier New" w:hAnsi="Courier New"/>
          <w:color w:val="008080"/>
        </w:rPr>
        <w:t>;</w:t>
      </w:r>
    </w:p>
    <w:p w:rsidR="002878C5" w:rsidRDefault="002878C5" w:rsidP="002878C5">
      <w:pPr>
        <w:pStyle w:val="HTML"/>
        <w:rPr>
          <w:rFonts w:ascii="Courier New" w:hAnsi="Courier New"/>
        </w:rPr>
      </w:pPr>
      <w:r>
        <w:rPr>
          <w:rFonts w:ascii="Courier New" w:hAnsi="Courier New"/>
          <w:color w:val="008000"/>
        </w:rPr>
        <w:t>}</w:t>
      </w:r>
    </w:p>
    <w:p w:rsidR="002878C5" w:rsidRDefault="002878C5" w:rsidP="002878C5">
      <w:pPr>
        <w:pStyle w:val="a5"/>
      </w:pPr>
      <w:r>
        <w:t>第二题 matches</w:t>
      </w:r>
    </w:p>
    <w:p w:rsidR="002878C5" w:rsidRDefault="002878C5" w:rsidP="002878C5">
      <w:pPr>
        <w:pStyle w:val="a5"/>
      </w:pPr>
      <w:r>
        <w:t>题意简述: 给你n(n&lt;=24)根火柴棒,叫你拼出 "A + B = C"这样的等式,求方案数.</w:t>
      </w:r>
    </w:p>
    <w:p w:rsidR="002878C5" w:rsidRDefault="002878C5" w:rsidP="002878C5">
      <w:pPr>
        <w:pStyle w:val="a5"/>
      </w:pPr>
      <w:r>
        <w:t>解题思路: 直接枚举A和B(事实证明只到3位数),事先预处理2000以内各个数所用的火柴数.直接枚举出解</w:t>
      </w:r>
    </w:p>
    <w:p w:rsidR="002878C5" w:rsidRDefault="002878C5" w:rsidP="002878C5">
      <w:pPr>
        <w:pStyle w:val="a5"/>
      </w:pPr>
      <w:r>
        <w:t>代码:</w:t>
      </w:r>
    </w:p>
    <w:p w:rsidR="002878C5" w:rsidRDefault="002878C5" w:rsidP="002878C5">
      <w:pPr>
        <w:pStyle w:val="HTML"/>
        <w:rPr>
          <w:rFonts w:ascii="Courier New" w:hAnsi="Courier New"/>
        </w:rPr>
      </w:pPr>
      <w:r>
        <w:rPr>
          <w:rFonts w:ascii="Courier New" w:hAnsi="Courier New"/>
          <w:color w:val="339900"/>
        </w:rPr>
        <w:t>#include &lt;stdio.h&gt;</w:t>
      </w:r>
    </w:p>
    <w:p w:rsidR="002878C5" w:rsidRDefault="002878C5" w:rsidP="002878C5">
      <w:pPr>
        <w:pStyle w:val="HTML"/>
        <w:rPr>
          <w:rFonts w:ascii="Courier New" w:hAnsi="Courier New"/>
        </w:rPr>
      </w:pPr>
      <w:r>
        <w:rPr>
          <w:rFonts w:ascii="Courier New" w:hAnsi="Courier New"/>
          <w:color w:val="339900"/>
        </w:rPr>
        <w:t>#include &lt;string.h&gt;</w:t>
      </w:r>
    </w:p>
    <w:p w:rsidR="002878C5" w:rsidRDefault="002878C5" w:rsidP="002878C5">
      <w:pPr>
        <w:pStyle w:val="HTML"/>
        <w:rPr>
          <w:rFonts w:ascii="Courier New" w:hAnsi="Courier New"/>
        </w:rPr>
      </w:pPr>
      <w:r>
        <w:rPr>
          <w:rFonts w:ascii="Courier New" w:hAnsi="Courier New"/>
        </w:rPr>
        <w:t> </w:t>
      </w:r>
    </w:p>
    <w:p w:rsidR="002878C5" w:rsidRDefault="002878C5" w:rsidP="002878C5">
      <w:pPr>
        <w:pStyle w:val="HTML"/>
        <w:rPr>
          <w:rFonts w:ascii="Courier New" w:hAnsi="Courier New"/>
        </w:rPr>
      </w:pPr>
      <w:r>
        <w:rPr>
          <w:rFonts w:ascii="Courier New" w:hAnsi="Courier New"/>
          <w:color w:val="0000FF"/>
        </w:rPr>
        <w:t>int</w:t>
      </w:r>
      <w:r>
        <w:rPr>
          <w:rFonts w:ascii="Courier New" w:hAnsi="Courier New"/>
        </w:rPr>
        <w:t xml:space="preserve"> n,ans</w:t>
      </w:r>
      <w:r>
        <w:rPr>
          <w:rFonts w:ascii="Courier New" w:hAnsi="Courier New"/>
          <w:color w:val="008080"/>
        </w:rPr>
        <w:t>;</w:t>
      </w:r>
    </w:p>
    <w:p w:rsidR="002878C5" w:rsidRDefault="002878C5" w:rsidP="002878C5">
      <w:pPr>
        <w:pStyle w:val="HTML"/>
        <w:rPr>
          <w:rFonts w:ascii="Courier New" w:hAnsi="Courier New"/>
        </w:rPr>
      </w:pPr>
      <w:r>
        <w:rPr>
          <w:rFonts w:ascii="Courier New" w:hAnsi="Courier New"/>
          <w:color w:val="0000FF"/>
        </w:rPr>
        <w:t>int</w:t>
      </w:r>
      <w:r>
        <w:rPr>
          <w:rFonts w:ascii="Courier New" w:hAnsi="Courier New"/>
        </w:rPr>
        <w:t xml:space="preserve"> c</w:t>
      </w:r>
      <w:r>
        <w:rPr>
          <w:rFonts w:ascii="Courier New" w:hAnsi="Courier New"/>
          <w:color w:val="008000"/>
        </w:rPr>
        <w:t>[</w:t>
      </w:r>
      <w:r>
        <w:rPr>
          <w:rFonts w:ascii="Courier New" w:hAnsi="Courier New"/>
          <w:color w:val="0000DD"/>
        </w:rPr>
        <w:t>2002</w:t>
      </w:r>
      <w:r>
        <w:rPr>
          <w:rFonts w:ascii="Courier New" w:hAnsi="Courier New"/>
          <w:color w:val="008000"/>
        </w:rPr>
        <w:t>]</w:t>
      </w:r>
      <w:r>
        <w:rPr>
          <w:rFonts w:ascii="Courier New" w:hAnsi="Courier New"/>
          <w:color w:val="000080"/>
        </w:rPr>
        <w:t>=</w:t>
      </w:r>
      <w:r>
        <w:rPr>
          <w:rFonts w:ascii="Courier New" w:hAnsi="Courier New"/>
          <w:color w:val="008000"/>
        </w:rPr>
        <w:t>{</w:t>
      </w:r>
      <w:r>
        <w:rPr>
          <w:rFonts w:ascii="Courier New" w:hAnsi="Courier New"/>
          <w:color w:val="0000DD"/>
        </w:rPr>
        <w:t>6</w:t>
      </w:r>
      <w:r>
        <w:rPr>
          <w:rFonts w:ascii="Courier New" w:hAnsi="Courier New"/>
        </w:rPr>
        <w:t>,</w:t>
      </w:r>
      <w:r>
        <w:rPr>
          <w:rFonts w:ascii="Courier New" w:hAnsi="Courier New"/>
          <w:color w:val="0000DD"/>
        </w:rPr>
        <w:t>2</w:t>
      </w:r>
      <w:r>
        <w:rPr>
          <w:rFonts w:ascii="Courier New" w:hAnsi="Courier New"/>
        </w:rPr>
        <w:t>,</w:t>
      </w:r>
      <w:r>
        <w:rPr>
          <w:rFonts w:ascii="Courier New" w:hAnsi="Courier New"/>
          <w:color w:val="0000DD"/>
        </w:rPr>
        <w:t>5</w:t>
      </w:r>
      <w:r>
        <w:rPr>
          <w:rFonts w:ascii="Courier New" w:hAnsi="Courier New"/>
        </w:rPr>
        <w:t>,</w:t>
      </w:r>
      <w:r>
        <w:rPr>
          <w:rFonts w:ascii="Courier New" w:hAnsi="Courier New"/>
          <w:color w:val="0000DD"/>
        </w:rPr>
        <w:t>5</w:t>
      </w:r>
      <w:r>
        <w:rPr>
          <w:rFonts w:ascii="Courier New" w:hAnsi="Courier New"/>
        </w:rPr>
        <w:t>,</w:t>
      </w:r>
      <w:r>
        <w:rPr>
          <w:rFonts w:ascii="Courier New" w:hAnsi="Courier New"/>
          <w:color w:val="0000DD"/>
        </w:rPr>
        <w:t>4</w:t>
      </w:r>
      <w:r>
        <w:rPr>
          <w:rFonts w:ascii="Courier New" w:hAnsi="Courier New"/>
        </w:rPr>
        <w:t>,</w:t>
      </w:r>
      <w:r>
        <w:rPr>
          <w:rFonts w:ascii="Courier New" w:hAnsi="Courier New"/>
          <w:color w:val="0000DD"/>
        </w:rPr>
        <w:t>5</w:t>
      </w:r>
      <w:r>
        <w:rPr>
          <w:rFonts w:ascii="Courier New" w:hAnsi="Courier New"/>
        </w:rPr>
        <w:t>,</w:t>
      </w:r>
      <w:r>
        <w:rPr>
          <w:rFonts w:ascii="Courier New" w:hAnsi="Courier New"/>
          <w:color w:val="0000DD"/>
        </w:rPr>
        <w:t>6</w:t>
      </w:r>
      <w:r>
        <w:rPr>
          <w:rFonts w:ascii="Courier New" w:hAnsi="Courier New"/>
        </w:rPr>
        <w:t>,</w:t>
      </w:r>
      <w:r>
        <w:rPr>
          <w:rFonts w:ascii="Courier New" w:hAnsi="Courier New"/>
          <w:color w:val="0000DD"/>
        </w:rPr>
        <w:t>3</w:t>
      </w:r>
      <w:r>
        <w:rPr>
          <w:rFonts w:ascii="Courier New" w:hAnsi="Courier New"/>
        </w:rPr>
        <w:t>,</w:t>
      </w:r>
      <w:r>
        <w:rPr>
          <w:rFonts w:ascii="Courier New" w:hAnsi="Courier New"/>
          <w:color w:val="0000DD"/>
        </w:rPr>
        <w:t>7</w:t>
      </w:r>
      <w:r>
        <w:rPr>
          <w:rFonts w:ascii="Courier New" w:hAnsi="Courier New"/>
        </w:rPr>
        <w:t>,</w:t>
      </w:r>
      <w:r>
        <w:rPr>
          <w:rFonts w:ascii="Courier New" w:hAnsi="Courier New"/>
          <w:color w:val="0000DD"/>
        </w:rPr>
        <w:t>6</w:t>
      </w:r>
      <w:r>
        <w:rPr>
          <w:rFonts w:ascii="Courier New" w:hAnsi="Courier New"/>
          <w:color w:val="008000"/>
        </w:rPr>
        <w:t>}</w:t>
      </w:r>
      <w:r>
        <w:rPr>
          <w:rFonts w:ascii="Courier New" w:hAnsi="Courier New"/>
          <w:color w:val="008080"/>
        </w:rPr>
        <w:t>;</w:t>
      </w:r>
    </w:p>
    <w:p w:rsidR="002878C5" w:rsidRDefault="002878C5" w:rsidP="002878C5">
      <w:pPr>
        <w:pStyle w:val="HTML"/>
        <w:rPr>
          <w:rFonts w:ascii="Courier New" w:hAnsi="Courier New"/>
        </w:rPr>
      </w:pPr>
      <w:r>
        <w:rPr>
          <w:rFonts w:ascii="Courier New" w:hAnsi="Courier New"/>
        </w:rPr>
        <w:t> </w:t>
      </w:r>
    </w:p>
    <w:p w:rsidR="002878C5" w:rsidRDefault="002878C5" w:rsidP="002878C5">
      <w:pPr>
        <w:pStyle w:val="HTML"/>
        <w:rPr>
          <w:rFonts w:ascii="Courier New" w:hAnsi="Courier New"/>
        </w:rPr>
      </w:pPr>
      <w:r>
        <w:rPr>
          <w:rFonts w:ascii="Courier New" w:hAnsi="Courier New"/>
          <w:color w:val="0000FF"/>
        </w:rPr>
        <w:t>int</w:t>
      </w:r>
      <w:r>
        <w:rPr>
          <w:rFonts w:ascii="Courier New" w:hAnsi="Courier New"/>
        </w:rPr>
        <w:t xml:space="preserve"> main</w:t>
      </w:r>
      <w:r>
        <w:rPr>
          <w:rFonts w:ascii="Courier New" w:hAnsi="Courier New"/>
          <w:color w:val="008000"/>
        </w:rPr>
        <w:t>()</w:t>
      </w:r>
    </w:p>
    <w:p w:rsidR="002878C5" w:rsidRDefault="002878C5" w:rsidP="002878C5">
      <w:pPr>
        <w:pStyle w:val="HTML"/>
        <w:rPr>
          <w:rFonts w:ascii="Courier New" w:hAnsi="Courier New"/>
        </w:rPr>
      </w:pPr>
      <w:r>
        <w:rPr>
          <w:rFonts w:ascii="Courier New" w:hAnsi="Courier New"/>
          <w:color w:val="008000"/>
        </w:rPr>
        <w:t>{</w:t>
      </w:r>
    </w:p>
    <w:p w:rsidR="002878C5" w:rsidRDefault="002878C5" w:rsidP="002878C5">
      <w:pPr>
        <w:pStyle w:val="HTML"/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  <w:color w:val="0000DD"/>
        </w:rPr>
        <w:t>freopen</w:t>
      </w:r>
      <w:r>
        <w:rPr>
          <w:rFonts w:ascii="Courier New" w:hAnsi="Courier New"/>
          <w:color w:val="008000"/>
        </w:rPr>
        <w:t>(</w:t>
      </w:r>
      <w:r>
        <w:rPr>
          <w:rFonts w:ascii="Courier New" w:hAnsi="Courier New"/>
          <w:color w:val="FF0000"/>
        </w:rPr>
        <w:t>"matches.in"</w:t>
      </w:r>
      <w:r>
        <w:rPr>
          <w:rFonts w:ascii="Courier New" w:hAnsi="Courier New"/>
        </w:rPr>
        <w:t>,</w:t>
      </w:r>
      <w:r>
        <w:rPr>
          <w:rFonts w:ascii="Courier New" w:hAnsi="Courier New"/>
          <w:color w:val="FF0000"/>
        </w:rPr>
        <w:t>"r"</w:t>
      </w:r>
      <w:r>
        <w:rPr>
          <w:rFonts w:ascii="Courier New" w:hAnsi="Courier New"/>
        </w:rPr>
        <w:t>,</w:t>
      </w:r>
      <w:r>
        <w:rPr>
          <w:rFonts w:ascii="Courier New" w:hAnsi="Courier New"/>
          <w:color w:val="0000FF"/>
        </w:rPr>
        <w:t>stdin</w:t>
      </w:r>
      <w:r>
        <w:rPr>
          <w:rFonts w:ascii="Courier New" w:hAnsi="Courier New"/>
          <w:color w:val="008000"/>
        </w:rPr>
        <w:t>)</w:t>
      </w:r>
      <w:r>
        <w:rPr>
          <w:rFonts w:ascii="Courier New" w:hAnsi="Courier New"/>
          <w:color w:val="008080"/>
        </w:rPr>
        <w:t>;</w:t>
      </w:r>
    </w:p>
    <w:p w:rsidR="002878C5" w:rsidRDefault="002878C5" w:rsidP="002878C5">
      <w:pPr>
        <w:pStyle w:val="HTML"/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  <w:color w:val="0000DD"/>
        </w:rPr>
        <w:t>freopen</w:t>
      </w:r>
      <w:r>
        <w:rPr>
          <w:rFonts w:ascii="Courier New" w:hAnsi="Courier New"/>
          <w:color w:val="008000"/>
        </w:rPr>
        <w:t>(</w:t>
      </w:r>
      <w:r>
        <w:rPr>
          <w:rFonts w:ascii="Courier New" w:hAnsi="Courier New"/>
          <w:color w:val="FF0000"/>
        </w:rPr>
        <w:t>"matches.out"</w:t>
      </w:r>
      <w:r>
        <w:rPr>
          <w:rFonts w:ascii="Courier New" w:hAnsi="Courier New"/>
        </w:rPr>
        <w:t>,</w:t>
      </w:r>
      <w:r>
        <w:rPr>
          <w:rFonts w:ascii="Courier New" w:hAnsi="Courier New"/>
          <w:color w:val="FF0000"/>
        </w:rPr>
        <w:t>"w"</w:t>
      </w:r>
      <w:r>
        <w:rPr>
          <w:rFonts w:ascii="Courier New" w:hAnsi="Courier New"/>
        </w:rPr>
        <w:t>,</w:t>
      </w:r>
      <w:r>
        <w:rPr>
          <w:rFonts w:ascii="Courier New" w:hAnsi="Courier New"/>
          <w:color w:val="0000FF"/>
        </w:rPr>
        <w:t>stdout</w:t>
      </w:r>
      <w:r>
        <w:rPr>
          <w:rFonts w:ascii="Courier New" w:hAnsi="Courier New"/>
          <w:color w:val="008000"/>
        </w:rPr>
        <w:t>)</w:t>
      </w:r>
      <w:r>
        <w:rPr>
          <w:rFonts w:ascii="Courier New" w:hAnsi="Courier New"/>
          <w:color w:val="008080"/>
        </w:rPr>
        <w:t>;</w:t>
      </w:r>
    </w:p>
    <w:p w:rsidR="002878C5" w:rsidRDefault="002878C5" w:rsidP="002878C5">
      <w:pPr>
        <w:pStyle w:val="HTML"/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  <w:color w:val="0000DD"/>
        </w:rPr>
        <w:t>scanf</w:t>
      </w:r>
      <w:r>
        <w:rPr>
          <w:rFonts w:ascii="Courier New" w:hAnsi="Courier New"/>
          <w:color w:val="008000"/>
        </w:rPr>
        <w:t>(</w:t>
      </w:r>
      <w:r>
        <w:rPr>
          <w:rFonts w:ascii="Courier New" w:hAnsi="Courier New"/>
          <w:color w:val="FF0000"/>
        </w:rPr>
        <w:t>"%d"</w:t>
      </w:r>
      <w:r>
        <w:rPr>
          <w:rFonts w:ascii="Courier New" w:hAnsi="Courier New"/>
        </w:rPr>
        <w:t>,</w:t>
      </w:r>
      <w:r>
        <w:rPr>
          <w:rFonts w:ascii="Courier New" w:hAnsi="Courier New"/>
          <w:color w:val="000040"/>
        </w:rPr>
        <w:t>&amp;</w:t>
      </w:r>
      <w:r>
        <w:rPr>
          <w:rFonts w:ascii="Courier New" w:hAnsi="Courier New"/>
        </w:rPr>
        <w:t>n</w:t>
      </w:r>
      <w:r>
        <w:rPr>
          <w:rFonts w:ascii="Courier New" w:hAnsi="Courier New"/>
          <w:color w:val="008000"/>
        </w:rPr>
        <w:t>)</w:t>
      </w:r>
      <w:r>
        <w:rPr>
          <w:rFonts w:ascii="Courier New" w:hAnsi="Courier New"/>
          <w:color w:val="008080"/>
        </w:rPr>
        <w:t>;</w:t>
      </w:r>
    </w:p>
    <w:p w:rsidR="002878C5" w:rsidRDefault="002878C5" w:rsidP="002878C5">
      <w:pPr>
        <w:pStyle w:val="HTML"/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  <w:color w:val="0000FF"/>
        </w:rPr>
        <w:t>for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  <w:color w:val="008000"/>
        </w:rPr>
        <w:t>(</w:t>
      </w:r>
      <w:r>
        <w:rPr>
          <w:rFonts w:ascii="Courier New" w:hAnsi="Courier New"/>
          <w:color w:val="0000FF"/>
        </w:rPr>
        <w:t>int</w:t>
      </w:r>
      <w:r>
        <w:rPr>
          <w:rFonts w:ascii="Courier New" w:hAnsi="Courier New"/>
        </w:rPr>
        <w:t xml:space="preserve"> i</w:t>
      </w:r>
      <w:r>
        <w:rPr>
          <w:rFonts w:ascii="Courier New" w:hAnsi="Courier New"/>
          <w:color w:val="000080"/>
        </w:rPr>
        <w:t>=</w:t>
      </w:r>
      <w:r>
        <w:rPr>
          <w:rFonts w:ascii="Courier New" w:hAnsi="Courier New"/>
          <w:color w:val="0000DD"/>
        </w:rPr>
        <w:t>10</w:t>
      </w:r>
      <w:r>
        <w:rPr>
          <w:rFonts w:ascii="Courier New" w:hAnsi="Courier New"/>
          <w:color w:val="008080"/>
        </w:rPr>
        <w:t>;</w:t>
      </w:r>
      <w:r>
        <w:rPr>
          <w:rFonts w:ascii="Courier New" w:hAnsi="Courier New"/>
        </w:rPr>
        <w:t>i</w:t>
      </w:r>
      <w:r>
        <w:rPr>
          <w:rFonts w:ascii="Courier New" w:hAnsi="Courier New"/>
          <w:color w:val="000080"/>
        </w:rPr>
        <w:t>&lt;=</w:t>
      </w:r>
      <w:r>
        <w:rPr>
          <w:rFonts w:ascii="Courier New" w:hAnsi="Courier New"/>
          <w:color w:val="0000DD"/>
        </w:rPr>
        <w:t>1800</w:t>
      </w:r>
      <w:r>
        <w:rPr>
          <w:rFonts w:ascii="Courier New" w:hAnsi="Courier New"/>
          <w:color w:val="008080"/>
        </w:rPr>
        <w:t>;</w:t>
      </w:r>
      <w:r>
        <w:rPr>
          <w:rFonts w:ascii="Courier New" w:hAnsi="Courier New"/>
        </w:rPr>
        <w:t>i</w:t>
      </w:r>
      <w:r>
        <w:rPr>
          <w:rFonts w:ascii="Courier New" w:hAnsi="Courier New"/>
          <w:color w:val="000040"/>
        </w:rPr>
        <w:t>++</w:t>
      </w:r>
      <w:r>
        <w:rPr>
          <w:rFonts w:ascii="Courier New" w:hAnsi="Courier New"/>
          <w:color w:val="008000"/>
        </w:rPr>
        <w:t>)</w:t>
      </w:r>
    </w:p>
    <w:p w:rsidR="002878C5" w:rsidRDefault="002878C5" w:rsidP="002878C5">
      <w:pPr>
        <w:pStyle w:val="HTML"/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  <w:t>c</w:t>
      </w:r>
      <w:r>
        <w:rPr>
          <w:rFonts w:ascii="Courier New" w:hAnsi="Courier New"/>
          <w:color w:val="008000"/>
        </w:rPr>
        <w:t>[</w:t>
      </w:r>
      <w:r>
        <w:rPr>
          <w:rFonts w:ascii="Courier New" w:hAnsi="Courier New"/>
        </w:rPr>
        <w:t>i</w:t>
      </w:r>
      <w:r>
        <w:rPr>
          <w:rFonts w:ascii="Courier New" w:hAnsi="Courier New"/>
          <w:color w:val="008000"/>
        </w:rPr>
        <w:t>]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  <w:color w:val="000080"/>
        </w:rPr>
        <w:t>=</w:t>
      </w:r>
      <w:r>
        <w:rPr>
          <w:rFonts w:ascii="Courier New" w:hAnsi="Courier New"/>
        </w:rPr>
        <w:t xml:space="preserve"> c</w:t>
      </w:r>
      <w:r>
        <w:rPr>
          <w:rFonts w:ascii="Courier New" w:hAnsi="Courier New"/>
          <w:color w:val="008000"/>
        </w:rPr>
        <w:t>[</w:t>
      </w:r>
      <w:r>
        <w:rPr>
          <w:rFonts w:ascii="Courier New" w:hAnsi="Courier New"/>
        </w:rPr>
        <w:t>i</w:t>
      </w:r>
      <w:r>
        <w:rPr>
          <w:rFonts w:ascii="Courier New" w:hAnsi="Courier New"/>
          <w:color w:val="000040"/>
        </w:rPr>
        <w:t>/</w:t>
      </w:r>
      <w:r>
        <w:rPr>
          <w:rFonts w:ascii="Courier New" w:hAnsi="Courier New"/>
          <w:color w:val="0000DD"/>
        </w:rPr>
        <w:t>10</w:t>
      </w:r>
      <w:r>
        <w:rPr>
          <w:rFonts w:ascii="Courier New" w:hAnsi="Courier New"/>
          <w:color w:val="008000"/>
        </w:rPr>
        <w:t>]</w:t>
      </w:r>
      <w:r>
        <w:rPr>
          <w:rFonts w:ascii="Courier New" w:hAnsi="Courier New"/>
          <w:color w:val="000040"/>
        </w:rPr>
        <w:t>+</w:t>
      </w:r>
      <w:r>
        <w:rPr>
          <w:rFonts w:ascii="Courier New" w:hAnsi="Courier New"/>
        </w:rPr>
        <w:t>c</w:t>
      </w:r>
      <w:r>
        <w:rPr>
          <w:rFonts w:ascii="Courier New" w:hAnsi="Courier New"/>
          <w:color w:val="008000"/>
        </w:rPr>
        <w:t>[</w:t>
      </w:r>
      <w:r>
        <w:rPr>
          <w:rFonts w:ascii="Courier New" w:hAnsi="Courier New"/>
        </w:rPr>
        <w:t>i</w:t>
      </w:r>
      <w:r>
        <w:rPr>
          <w:rFonts w:ascii="Courier New" w:hAnsi="Courier New"/>
          <w:color w:val="000040"/>
        </w:rPr>
        <w:t>%</w:t>
      </w:r>
      <w:r>
        <w:rPr>
          <w:rFonts w:ascii="Courier New" w:hAnsi="Courier New"/>
          <w:color w:val="800080"/>
        </w:rPr>
        <w:t>10</w:t>
      </w:r>
      <w:r>
        <w:rPr>
          <w:rFonts w:ascii="Courier New" w:hAnsi="Courier New"/>
          <w:color w:val="008000"/>
        </w:rPr>
        <w:t>]</w:t>
      </w:r>
      <w:r>
        <w:rPr>
          <w:rFonts w:ascii="Courier New" w:hAnsi="Courier New"/>
          <w:color w:val="008080"/>
        </w:rPr>
        <w:t>;</w:t>
      </w:r>
    </w:p>
    <w:p w:rsidR="002878C5" w:rsidRDefault="002878C5" w:rsidP="002878C5">
      <w:pPr>
        <w:pStyle w:val="HTML"/>
        <w:rPr>
          <w:rFonts w:ascii="Courier New" w:hAnsi="Courier New"/>
        </w:rPr>
      </w:pPr>
      <w:r>
        <w:rPr>
          <w:rFonts w:ascii="Courier New" w:hAnsi="Courier New"/>
        </w:rPr>
        <w:tab/>
        <w:t xml:space="preserve">n </w:t>
      </w:r>
      <w:r>
        <w:rPr>
          <w:rFonts w:ascii="Courier New" w:hAnsi="Courier New"/>
          <w:color w:val="000040"/>
        </w:rPr>
        <w:t>-</w:t>
      </w:r>
      <w:r>
        <w:rPr>
          <w:rFonts w:ascii="Courier New" w:hAnsi="Courier New"/>
          <w:color w:val="000080"/>
        </w:rPr>
        <w:t>=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  <w:color w:val="0000DD"/>
        </w:rPr>
        <w:t>4</w:t>
      </w:r>
      <w:r>
        <w:rPr>
          <w:rFonts w:ascii="Courier New" w:hAnsi="Courier New"/>
          <w:color w:val="008080"/>
        </w:rPr>
        <w:t>;</w:t>
      </w:r>
      <w:r>
        <w:rPr>
          <w:rFonts w:ascii="Courier New" w:hAnsi="Courier New"/>
        </w:rPr>
        <w:t xml:space="preserve">ans </w:t>
      </w:r>
      <w:r>
        <w:rPr>
          <w:rFonts w:ascii="Courier New" w:hAnsi="Courier New"/>
          <w:color w:val="000080"/>
        </w:rPr>
        <w:t>=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  <w:color w:val="0000DD"/>
        </w:rPr>
        <w:t>0</w:t>
      </w:r>
      <w:r>
        <w:rPr>
          <w:rFonts w:ascii="Courier New" w:hAnsi="Courier New"/>
          <w:color w:val="008080"/>
        </w:rPr>
        <w:t>;</w:t>
      </w:r>
    </w:p>
    <w:p w:rsidR="002878C5" w:rsidRDefault="002878C5" w:rsidP="002878C5">
      <w:pPr>
        <w:pStyle w:val="HTML"/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  <w:color w:val="0000FF"/>
        </w:rPr>
        <w:t>for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  <w:color w:val="008000"/>
        </w:rPr>
        <w:t>(</w:t>
      </w:r>
      <w:r>
        <w:rPr>
          <w:rFonts w:ascii="Courier New" w:hAnsi="Courier New"/>
          <w:color w:val="0000FF"/>
        </w:rPr>
        <w:t>int</w:t>
      </w:r>
      <w:r>
        <w:rPr>
          <w:rFonts w:ascii="Courier New" w:hAnsi="Courier New"/>
        </w:rPr>
        <w:t xml:space="preserve"> i</w:t>
      </w:r>
      <w:r>
        <w:rPr>
          <w:rFonts w:ascii="Courier New" w:hAnsi="Courier New"/>
          <w:color w:val="000080"/>
        </w:rPr>
        <w:t>=</w:t>
      </w:r>
      <w:r>
        <w:rPr>
          <w:rFonts w:ascii="Courier New" w:hAnsi="Courier New"/>
          <w:color w:val="0000DD"/>
        </w:rPr>
        <w:t>0</w:t>
      </w:r>
      <w:r>
        <w:rPr>
          <w:rFonts w:ascii="Courier New" w:hAnsi="Courier New"/>
          <w:color w:val="008080"/>
        </w:rPr>
        <w:t>;</w:t>
      </w:r>
      <w:r>
        <w:rPr>
          <w:rFonts w:ascii="Courier New" w:hAnsi="Courier New"/>
        </w:rPr>
        <w:t>i</w:t>
      </w:r>
      <w:r>
        <w:rPr>
          <w:rFonts w:ascii="Courier New" w:hAnsi="Courier New"/>
          <w:color w:val="000080"/>
        </w:rPr>
        <w:t>&lt;=</w:t>
      </w:r>
      <w:r>
        <w:rPr>
          <w:rFonts w:ascii="Courier New" w:hAnsi="Courier New"/>
          <w:color w:val="0000DD"/>
        </w:rPr>
        <w:t>800</w:t>
      </w:r>
      <w:r>
        <w:rPr>
          <w:rFonts w:ascii="Courier New" w:hAnsi="Courier New"/>
          <w:color w:val="008080"/>
        </w:rPr>
        <w:t>;</w:t>
      </w:r>
      <w:r>
        <w:rPr>
          <w:rFonts w:ascii="Courier New" w:hAnsi="Courier New"/>
        </w:rPr>
        <w:t>i</w:t>
      </w:r>
      <w:r>
        <w:rPr>
          <w:rFonts w:ascii="Courier New" w:hAnsi="Courier New"/>
          <w:color w:val="000040"/>
        </w:rPr>
        <w:t>++</w:t>
      </w:r>
      <w:r>
        <w:rPr>
          <w:rFonts w:ascii="Courier New" w:hAnsi="Courier New"/>
          <w:color w:val="008000"/>
        </w:rPr>
        <w:t>)</w:t>
      </w:r>
    </w:p>
    <w:p w:rsidR="002878C5" w:rsidRDefault="002878C5" w:rsidP="002878C5">
      <w:pPr>
        <w:pStyle w:val="HTML"/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  <w:color w:val="0000FF"/>
        </w:rPr>
        <w:t>for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  <w:color w:val="008000"/>
        </w:rPr>
        <w:t>(</w:t>
      </w:r>
      <w:r>
        <w:rPr>
          <w:rFonts w:ascii="Courier New" w:hAnsi="Courier New"/>
          <w:color w:val="0000FF"/>
        </w:rPr>
        <w:t>int</w:t>
      </w:r>
      <w:r>
        <w:rPr>
          <w:rFonts w:ascii="Courier New" w:hAnsi="Courier New"/>
        </w:rPr>
        <w:t xml:space="preserve"> j</w:t>
      </w:r>
      <w:r>
        <w:rPr>
          <w:rFonts w:ascii="Courier New" w:hAnsi="Courier New"/>
          <w:color w:val="000080"/>
        </w:rPr>
        <w:t>=</w:t>
      </w:r>
      <w:r>
        <w:rPr>
          <w:rFonts w:ascii="Courier New" w:hAnsi="Courier New"/>
          <w:color w:val="0000DD"/>
        </w:rPr>
        <w:t>0</w:t>
      </w:r>
      <w:r>
        <w:rPr>
          <w:rFonts w:ascii="Courier New" w:hAnsi="Courier New"/>
          <w:color w:val="008080"/>
        </w:rPr>
        <w:t>;</w:t>
      </w:r>
      <w:r>
        <w:rPr>
          <w:rFonts w:ascii="Courier New" w:hAnsi="Courier New"/>
        </w:rPr>
        <w:t>j</w:t>
      </w:r>
      <w:r>
        <w:rPr>
          <w:rFonts w:ascii="Courier New" w:hAnsi="Courier New"/>
          <w:color w:val="000080"/>
        </w:rPr>
        <w:t>&lt;=</w:t>
      </w:r>
      <w:r>
        <w:rPr>
          <w:rFonts w:ascii="Courier New" w:hAnsi="Courier New"/>
          <w:color w:val="0000DD"/>
        </w:rPr>
        <w:t>800</w:t>
      </w:r>
      <w:r>
        <w:rPr>
          <w:rFonts w:ascii="Courier New" w:hAnsi="Courier New"/>
          <w:color w:val="008080"/>
        </w:rPr>
        <w:t>;</w:t>
      </w:r>
      <w:r>
        <w:rPr>
          <w:rFonts w:ascii="Courier New" w:hAnsi="Courier New"/>
        </w:rPr>
        <w:t>j</w:t>
      </w:r>
      <w:r>
        <w:rPr>
          <w:rFonts w:ascii="Courier New" w:hAnsi="Courier New"/>
          <w:color w:val="000040"/>
        </w:rPr>
        <w:t>++</w:t>
      </w:r>
      <w:r>
        <w:rPr>
          <w:rFonts w:ascii="Courier New" w:hAnsi="Courier New"/>
          <w:color w:val="008000"/>
        </w:rPr>
        <w:t>)</w:t>
      </w:r>
    </w:p>
    <w:p w:rsidR="002878C5" w:rsidRDefault="002878C5" w:rsidP="002878C5">
      <w:pPr>
        <w:pStyle w:val="HTML"/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  <w:color w:val="0000FF"/>
        </w:rPr>
        <w:t>if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  <w:color w:val="008000"/>
        </w:rPr>
        <w:t>(</w:t>
      </w:r>
      <w:r>
        <w:rPr>
          <w:rFonts w:ascii="Courier New" w:hAnsi="Courier New"/>
        </w:rPr>
        <w:t>c</w:t>
      </w:r>
      <w:r>
        <w:rPr>
          <w:rFonts w:ascii="Courier New" w:hAnsi="Courier New"/>
          <w:color w:val="008000"/>
        </w:rPr>
        <w:t>[</w:t>
      </w:r>
      <w:r>
        <w:rPr>
          <w:rFonts w:ascii="Courier New" w:hAnsi="Courier New"/>
        </w:rPr>
        <w:t>i</w:t>
      </w:r>
      <w:r>
        <w:rPr>
          <w:rFonts w:ascii="Courier New" w:hAnsi="Courier New"/>
          <w:color w:val="008000"/>
        </w:rPr>
        <w:t>]</w:t>
      </w:r>
      <w:r>
        <w:rPr>
          <w:rFonts w:ascii="Courier New" w:hAnsi="Courier New"/>
          <w:color w:val="000040"/>
        </w:rPr>
        <w:t>+</w:t>
      </w:r>
      <w:r>
        <w:rPr>
          <w:rFonts w:ascii="Courier New" w:hAnsi="Courier New"/>
        </w:rPr>
        <w:t>c</w:t>
      </w:r>
      <w:r>
        <w:rPr>
          <w:rFonts w:ascii="Courier New" w:hAnsi="Courier New"/>
          <w:color w:val="008000"/>
        </w:rPr>
        <w:t>[</w:t>
      </w:r>
      <w:r>
        <w:rPr>
          <w:rFonts w:ascii="Courier New" w:hAnsi="Courier New"/>
        </w:rPr>
        <w:t>j</w:t>
      </w:r>
      <w:r>
        <w:rPr>
          <w:rFonts w:ascii="Courier New" w:hAnsi="Courier New"/>
          <w:color w:val="008000"/>
        </w:rPr>
        <w:t>]</w:t>
      </w:r>
      <w:r>
        <w:rPr>
          <w:rFonts w:ascii="Courier New" w:hAnsi="Courier New"/>
          <w:color w:val="000040"/>
        </w:rPr>
        <w:t>+</w:t>
      </w:r>
      <w:r>
        <w:rPr>
          <w:rFonts w:ascii="Courier New" w:hAnsi="Courier New"/>
        </w:rPr>
        <w:t>c</w:t>
      </w:r>
      <w:r>
        <w:rPr>
          <w:rFonts w:ascii="Courier New" w:hAnsi="Courier New"/>
          <w:color w:val="008000"/>
        </w:rPr>
        <w:t>[</w:t>
      </w:r>
      <w:r>
        <w:rPr>
          <w:rFonts w:ascii="Courier New" w:hAnsi="Courier New"/>
        </w:rPr>
        <w:t>i</w:t>
      </w:r>
      <w:r>
        <w:rPr>
          <w:rFonts w:ascii="Courier New" w:hAnsi="Courier New"/>
          <w:color w:val="000040"/>
        </w:rPr>
        <w:t>+</w:t>
      </w:r>
      <w:r>
        <w:rPr>
          <w:rFonts w:ascii="Courier New" w:hAnsi="Courier New"/>
        </w:rPr>
        <w:t>j</w:t>
      </w:r>
      <w:r>
        <w:rPr>
          <w:rFonts w:ascii="Courier New" w:hAnsi="Courier New"/>
          <w:color w:val="008000"/>
        </w:rPr>
        <w:t>]</w:t>
      </w:r>
      <w:r>
        <w:rPr>
          <w:rFonts w:ascii="Courier New" w:hAnsi="Courier New"/>
          <w:color w:val="000080"/>
        </w:rPr>
        <w:t>==</w:t>
      </w:r>
      <w:r>
        <w:rPr>
          <w:rFonts w:ascii="Courier New" w:hAnsi="Courier New"/>
        </w:rPr>
        <w:t>n</w:t>
      </w:r>
      <w:r>
        <w:rPr>
          <w:rFonts w:ascii="Courier New" w:hAnsi="Courier New"/>
          <w:color w:val="008000"/>
        </w:rPr>
        <w:t>)</w:t>
      </w:r>
    </w:p>
    <w:p w:rsidR="002878C5" w:rsidRDefault="002878C5" w:rsidP="002878C5">
      <w:pPr>
        <w:pStyle w:val="HTML"/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  <w:t>ans</w:t>
      </w:r>
      <w:r>
        <w:rPr>
          <w:rFonts w:ascii="Courier New" w:hAnsi="Courier New"/>
          <w:color w:val="000040"/>
        </w:rPr>
        <w:t>++</w:t>
      </w:r>
      <w:r>
        <w:rPr>
          <w:rFonts w:ascii="Courier New" w:hAnsi="Courier New"/>
          <w:color w:val="008080"/>
        </w:rPr>
        <w:t>;</w:t>
      </w:r>
    </w:p>
    <w:p w:rsidR="002878C5" w:rsidRDefault="002878C5" w:rsidP="002878C5">
      <w:pPr>
        <w:pStyle w:val="HTML"/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  <w:color w:val="0000DD"/>
        </w:rPr>
        <w:t>printf</w:t>
      </w:r>
      <w:r>
        <w:rPr>
          <w:rFonts w:ascii="Courier New" w:hAnsi="Courier New"/>
          <w:color w:val="008000"/>
        </w:rPr>
        <w:t>(</w:t>
      </w:r>
      <w:r>
        <w:rPr>
          <w:rFonts w:ascii="Courier New" w:hAnsi="Courier New"/>
          <w:color w:val="FF0000"/>
        </w:rPr>
        <w:t>"%d</w:t>
      </w:r>
      <w:r>
        <w:rPr>
          <w:rFonts w:ascii="Courier New" w:hAnsi="Courier New"/>
          <w:b/>
          <w:bCs/>
          <w:color w:val="000099"/>
        </w:rPr>
        <w:t>\n</w:t>
      </w:r>
      <w:r>
        <w:rPr>
          <w:rFonts w:ascii="Courier New" w:hAnsi="Courier New"/>
          <w:color w:val="FF0000"/>
        </w:rPr>
        <w:t>"</w:t>
      </w:r>
      <w:r>
        <w:rPr>
          <w:rFonts w:ascii="Courier New" w:hAnsi="Courier New"/>
        </w:rPr>
        <w:t>,ans</w:t>
      </w:r>
      <w:r>
        <w:rPr>
          <w:rFonts w:ascii="Courier New" w:hAnsi="Courier New"/>
          <w:color w:val="008000"/>
        </w:rPr>
        <w:t>)</w:t>
      </w:r>
      <w:r>
        <w:rPr>
          <w:rFonts w:ascii="Courier New" w:hAnsi="Courier New"/>
          <w:color w:val="008080"/>
        </w:rPr>
        <w:t>;</w:t>
      </w:r>
    </w:p>
    <w:p w:rsidR="002878C5" w:rsidRDefault="002878C5" w:rsidP="002878C5">
      <w:pPr>
        <w:pStyle w:val="HTML"/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  <w:color w:val="0000FF"/>
        </w:rPr>
        <w:t>return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  <w:color w:val="0000DD"/>
        </w:rPr>
        <w:t>0</w:t>
      </w:r>
      <w:r>
        <w:rPr>
          <w:rFonts w:ascii="Courier New" w:hAnsi="Courier New"/>
          <w:color w:val="008080"/>
        </w:rPr>
        <w:t>;</w:t>
      </w:r>
    </w:p>
    <w:p w:rsidR="002878C5" w:rsidRDefault="002878C5" w:rsidP="002878C5">
      <w:pPr>
        <w:pStyle w:val="HTML"/>
        <w:rPr>
          <w:rFonts w:ascii="Courier New" w:hAnsi="Courier New"/>
        </w:rPr>
      </w:pPr>
      <w:r>
        <w:rPr>
          <w:rFonts w:ascii="Courier New" w:hAnsi="Courier New"/>
          <w:color w:val="008000"/>
        </w:rPr>
        <w:lastRenderedPageBreak/>
        <w:t>}</w:t>
      </w:r>
    </w:p>
    <w:p w:rsidR="002878C5" w:rsidRDefault="002878C5" w:rsidP="002878C5">
      <w:pPr>
        <w:pStyle w:val="a5"/>
      </w:pPr>
      <w:r>
        <w:t>第三题 message</w:t>
      </w:r>
    </w:p>
    <w:p w:rsidR="002878C5" w:rsidRDefault="002878C5" w:rsidP="002878C5">
      <w:pPr>
        <w:pStyle w:val="a5"/>
      </w:pPr>
      <w:r>
        <w:t>题意简述: 给一个矩阵(左上角和右下角固定为0),从左上角走两次到右下角,两次走的路径不能有交集(即一个点不能被走两次),求两次走过的格子上的数的和最大是多少.(类似二取方格数.)</w:t>
      </w:r>
    </w:p>
    <w:p w:rsidR="002878C5" w:rsidRDefault="002878C5" w:rsidP="002878C5">
      <w:pPr>
        <w:pStyle w:val="a5"/>
      </w:pPr>
      <w:r>
        <w:t>解题思路: 二取方格数很经典的题目了,于是便直接以 f[i][j][k][p] 表示第一条路径走到(i,j),第二条路径走到(k,p)所取到的数的最大值..转移方程就很好办了..同时注意判断两条路不要从同一个点转移过来就好了.</w:t>
      </w:r>
    </w:p>
    <w:p w:rsidR="002878C5" w:rsidRDefault="002878C5" w:rsidP="002878C5">
      <w:pPr>
        <w:pStyle w:val="HTML"/>
        <w:rPr>
          <w:rFonts w:ascii="Courier New" w:hAnsi="Courier New"/>
        </w:rPr>
      </w:pPr>
      <w:r>
        <w:rPr>
          <w:rFonts w:ascii="Courier New" w:hAnsi="Courier New"/>
          <w:color w:val="339900"/>
        </w:rPr>
        <w:t>#include &lt;stdio.h&gt;</w:t>
      </w:r>
    </w:p>
    <w:p w:rsidR="002878C5" w:rsidRDefault="002878C5" w:rsidP="002878C5">
      <w:pPr>
        <w:pStyle w:val="HTML"/>
        <w:rPr>
          <w:rFonts w:ascii="Courier New" w:hAnsi="Courier New"/>
        </w:rPr>
      </w:pPr>
      <w:r>
        <w:rPr>
          <w:rFonts w:ascii="Courier New" w:hAnsi="Courier New"/>
          <w:color w:val="339900"/>
        </w:rPr>
        <w:t>#include &lt;string.h&gt;</w:t>
      </w:r>
    </w:p>
    <w:p w:rsidR="002878C5" w:rsidRDefault="002878C5" w:rsidP="002878C5">
      <w:pPr>
        <w:pStyle w:val="HTML"/>
        <w:rPr>
          <w:rFonts w:ascii="Courier New" w:hAnsi="Courier New"/>
        </w:rPr>
      </w:pPr>
      <w:r>
        <w:rPr>
          <w:rFonts w:ascii="Courier New" w:hAnsi="Courier New"/>
        </w:rPr>
        <w:t> </w:t>
      </w:r>
    </w:p>
    <w:p w:rsidR="002878C5" w:rsidRDefault="002878C5" w:rsidP="002878C5">
      <w:pPr>
        <w:pStyle w:val="HTML"/>
        <w:rPr>
          <w:rFonts w:ascii="Courier New" w:hAnsi="Courier New"/>
        </w:rPr>
      </w:pPr>
      <w:r>
        <w:rPr>
          <w:rFonts w:ascii="Courier New" w:hAnsi="Courier New"/>
          <w:color w:val="0000FF"/>
        </w:rPr>
        <w:t>int</w:t>
      </w:r>
      <w:r>
        <w:rPr>
          <w:rFonts w:ascii="Courier New" w:hAnsi="Courier New"/>
        </w:rPr>
        <w:t xml:space="preserve"> a</w:t>
      </w:r>
      <w:r>
        <w:rPr>
          <w:rFonts w:ascii="Courier New" w:hAnsi="Courier New"/>
          <w:color w:val="008000"/>
        </w:rPr>
        <w:t>[</w:t>
      </w:r>
      <w:r>
        <w:rPr>
          <w:rFonts w:ascii="Courier New" w:hAnsi="Courier New"/>
          <w:color w:val="0000DD"/>
        </w:rPr>
        <w:t>52</w:t>
      </w:r>
      <w:r>
        <w:rPr>
          <w:rFonts w:ascii="Courier New" w:hAnsi="Courier New"/>
          <w:color w:val="008000"/>
        </w:rPr>
        <w:t>][</w:t>
      </w:r>
      <w:r>
        <w:rPr>
          <w:rFonts w:ascii="Courier New" w:hAnsi="Courier New"/>
          <w:color w:val="0000DD"/>
        </w:rPr>
        <w:t>52</w:t>
      </w:r>
      <w:r>
        <w:rPr>
          <w:rFonts w:ascii="Courier New" w:hAnsi="Courier New"/>
          <w:color w:val="008000"/>
        </w:rPr>
        <w:t>]</w:t>
      </w:r>
      <w:r>
        <w:rPr>
          <w:rFonts w:ascii="Courier New" w:hAnsi="Courier New"/>
        </w:rPr>
        <w:t>,f</w:t>
      </w:r>
      <w:r>
        <w:rPr>
          <w:rFonts w:ascii="Courier New" w:hAnsi="Courier New"/>
          <w:color w:val="008000"/>
        </w:rPr>
        <w:t>[</w:t>
      </w:r>
      <w:r>
        <w:rPr>
          <w:rFonts w:ascii="Courier New" w:hAnsi="Courier New"/>
          <w:color w:val="0000DD"/>
        </w:rPr>
        <w:t>52</w:t>
      </w:r>
      <w:r>
        <w:rPr>
          <w:rFonts w:ascii="Courier New" w:hAnsi="Courier New"/>
          <w:color w:val="008000"/>
        </w:rPr>
        <w:t>][</w:t>
      </w:r>
      <w:r>
        <w:rPr>
          <w:rFonts w:ascii="Courier New" w:hAnsi="Courier New"/>
          <w:color w:val="0000DD"/>
        </w:rPr>
        <w:t>52</w:t>
      </w:r>
      <w:r>
        <w:rPr>
          <w:rFonts w:ascii="Courier New" w:hAnsi="Courier New"/>
          <w:color w:val="008000"/>
        </w:rPr>
        <w:t>][</w:t>
      </w:r>
      <w:r>
        <w:rPr>
          <w:rFonts w:ascii="Courier New" w:hAnsi="Courier New"/>
          <w:color w:val="0000DD"/>
        </w:rPr>
        <w:t>52</w:t>
      </w:r>
      <w:r>
        <w:rPr>
          <w:rFonts w:ascii="Courier New" w:hAnsi="Courier New"/>
          <w:color w:val="008000"/>
        </w:rPr>
        <w:t>][</w:t>
      </w:r>
      <w:r>
        <w:rPr>
          <w:rFonts w:ascii="Courier New" w:hAnsi="Courier New"/>
          <w:color w:val="0000DD"/>
        </w:rPr>
        <w:t>52</w:t>
      </w:r>
      <w:r>
        <w:rPr>
          <w:rFonts w:ascii="Courier New" w:hAnsi="Courier New"/>
          <w:color w:val="008000"/>
        </w:rPr>
        <w:t>]</w:t>
      </w:r>
      <w:r>
        <w:rPr>
          <w:rFonts w:ascii="Courier New" w:hAnsi="Courier New"/>
        </w:rPr>
        <w:t>,n,m,ni,nj,nk,np</w:t>
      </w:r>
      <w:r>
        <w:rPr>
          <w:rFonts w:ascii="Courier New" w:hAnsi="Courier New"/>
          <w:color w:val="008080"/>
        </w:rPr>
        <w:t>;</w:t>
      </w:r>
    </w:p>
    <w:p w:rsidR="002878C5" w:rsidRDefault="002878C5" w:rsidP="002878C5">
      <w:pPr>
        <w:pStyle w:val="HTML"/>
        <w:rPr>
          <w:rFonts w:ascii="Courier New" w:hAnsi="Courier New"/>
        </w:rPr>
      </w:pPr>
      <w:r>
        <w:rPr>
          <w:rFonts w:ascii="Courier New" w:hAnsi="Courier New"/>
          <w:color w:val="0000FF"/>
        </w:rPr>
        <w:t>int</w:t>
      </w:r>
      <w:r>
        <w:rPr>
          <w:rFonts w:ascii="Courier New" w:hAnsi="Courier New"/>
        </w:rPr>
        <w:t xml:space="preserve"> next</w:t>
      </w:r>
      <w:r>
        <w:rPr>
          <w:rFonts w:ascii="Courier New" w:hAnsi="Courier New"/>
          <w:color w:val="008000"/>
        </w:rPr>
        <w:t>[</w:t>
      </w:r>
      <w:r>
        <w:rPr>
          <w:rFonts w:ascii="Courier New" w:hAnsi="Courier New"/>
          <w:color w:val="0000DD"/>
        </w:rPr>
        <w:t>4</w:t>
      </w:r>
      <w:r>
        <w:rPr>
          <w:rFonts w:ascii="Courier New" w:hAnsi="Courier New"/>
          <w:color w:val="008000"/>
        </w:rPr>
        <w:t>][</w:t>
      </w:r>
      <w:r>
        <w:rPr>
          <w:rFonts w:ascii="Courier New" w:hAnsi="Courier New"/>
          <w:color w:val="0000DD"/>
        </w:rPr>
        <w:t>4</w:t>
      </w:r>
      <w:r>
        <w:rPr>
          <w:rFonts w:ascii="Courier New" w:hAnsi="Courier New"/>
          <w:color w:val="008000"/>
        </w:rPr>
        <w:t>]</w:t>
      </w:r>
      <w:r>
        <w:rPr>
          <w:rFonts w:ascii="Courier New" w:hAnsi="Courier New"/>
          <w:color w:val="000080"/>
        </w:rPr>
        <w:t>=</w:t>
      </w:r>
      <w:r>
        <w:rPr>
          <w:rFonts w:ascii="Courier New" w:hAnsi="Courier New"/>
          <w:color w:val="008000"/>
        </w:rPr>
        <w:t>{</w:t>
      </w:r>
      <w:r>
        <w:rPr>
          <w:rFonts w:ascii="Courier New" w:hAnsi="Courier New"/>
          <w:color w:val="0000DD"/>
        </w:rPr>
        <w:t>0</w:t>
      </w:r>
      <w:r>
        <w:rPr>
          <w:rFonts w:ascii="Courier New" w:hAnsi="Courier New"/>
        </w:rPr>
        <w:t>,</w:t>
      </w:r>
      <w:r>
        <w:rPr>
          <w:rFonts w:ascii="Courier New" w:hAnsi="Courier New"/>
          <w:color w:val="000040"/>
        </w:rPr>
        <w:t>-</w:t>
      </w:r>
      <w:r>
        <w:rPr>
          <w:rFonts w:ascii="Courier New" w:hAnsi="Courier New"/>
          <w:color w:val="0000DD"/>
        </w:rPr>
        <w:t>1</w:t>
      </w:r>
      <w:r>
        <w:rPr>
          <w:rFonts w:ascii="Courier New" w:hAnsi="Courier New"/>
        </w:rPr>
        <w:t>,</w:t>
      </w:r>
      <w:r>
        <w:rPr>
          <w:rFonts w:ascii="Courier New" w:hAnsi="Courier New"/>
          <w:color w:val="000040"/>
        </w:rPr>
        <w:t>-</w:t>
      </w:r>
      <w:r>
        <w:rPr>
          <w:rFonts w:ascii="Courier New" w:hAnsi="Courier New"/>
          <w:color w:val="0000DD"/>
        </w:rPr>
        <w:t>1</w:t>
      </w:r>
      <w:r>
        <w:rPr>
          <w:rFonts w:ascii="Courier New" w:hAnsi="Courier New"/>
        </w:rPr>
        <w:t>,</w:t>
      </w:r>
      <w:r>
        <w:rPr>
          <w:rFonts w:ascii="Courier New" w:hAnsi="Courier New"/>
          <w:color w:val="0000DD"/>
        </w:rPr>
        <w:t>0</w:t>
      </w:r>
      <w:r>
        <w:rPr>
          <w:rFonts w:ascii="Courier New" w:hAnsi="Courier New"/>
        </w:rPr>
        <w:t>,</w:t>
      </w:r>
      <w:r>
        <w:rPr>
          <w:rFonts w:ascii="Courier New" w:hAnsi="Courier New"/>
          <w:color w:val="000040"/>
        </w:rPr>
        <w:t>-</w:t>
      </w:r>
      <w:r>
        <w:rPr>
          <w:rFonts w:ascii="Courier New" w:hAnsi="Courier New"/>
          <w:color w:val="0000DD"/>
        </w:rPr>
        <w:t>1</w:t>
      </w:r>
      <w:r>
        <w:rPr>
          <w:rFonts w:ascii="Courier New" w:hAnsi="Courier New"/>
        </w:rPr>
        <w:t>,</w:t>
      </w:r>
      <w:r>
        <w:rPr>
          <w:rFonts w:ascii="Courier New" w:hAnsi="Courier New"/>
          <w:color w:val="0000DD"/>
        </w:rPr>
        <w:t>0</w:t>
      </w:r>
      <w:r>
        <w:rPr>
          <w:rFonts w:ascii="Courier New" w:hAnsi="Courier New"/>
        </w:rPr>
        <w:t>,</w:t>
      </w:r>
      <w:r>
        <w:rPr>
          <w:rFonts w:ascii="Courier New" w:hAnsi="Courier New"/>
          <w:color w:val="000040"/>
        </w:rPr>
        <w:t>-</w:t>
      </w:r>
      <w:r>
        <w:rPr>
          <w:rFonts w:ascii="Courier New" w:hAnsi="Courier New"/>
          <w:color w:val="0000DD"/>
        </w:rPr>
        <w:t>1</w:t>
      </w:r>
      <w:r>
        <w:rPr>
          <w:rFonts w:ascii="Courier New" w:hAnsi="Courier New"/>
        </w:rPr>
        <w:t>,</w:t>
      </w:r>
      <w:r>
        <w:rPr>
          <w:rFonts w:ascii="Courier New" w:hAnsi="Courier New"/>
          <w:color w:val="0000DD"/>
        </w:rPr>
        <w:t>0</w:t>
      </w:r>
      <w:r>
        <w:rPr>
          <w:rFonts w:ascii="Courier New" w:hAnsi="Courier New"/>
        </w:rPr>
        <w:t>,</w:t>
      </w:r>
      <w:r>
        <w:rPr>
          <w:rFonts w:ascii="Courier New" w:hAnsi="Courier New"/>
          <w:color w:val="0000DD"/>
        </w:rPr>
        <w:t>0</w:t>
      </w:r>
      <w:r>
        <w:rPr>
          <w:rFonts w:ascii="Courier New" w:hAnsi="Courier New"/>
        </w:rPr>
        <w:t>,</w:t>
      </w:r>
      <w:r>
        <w:rPr>
          <w:rFonts w:ascii="Courier New" w:hAnsi="Courier New"/>
          <w:color w:val="000040"/>
        </w:rPr>
        <w:t>-</w:t>
      </w:r>
      <w:r>
        <w:rPr>
          <w:rFonts w:ascii="Courier New" w:hAnsi="Courier New"/>
          <w:color w:val="0000DD"/>
        </w:rPr>
        <w:t>1</w:t>
      </w:r>
      <w:r>
        <w:rPr>
          <w:rFonts w:ascii="Courier New" w:hAnsi="Courier New"/>
        </w:rPr>
        <w:t>,</w:t>
      </w:r>
      <w:r>
        <w:rPr>
          <w:rFonts w:ascii="Courier New" w:hAnsi="Courier New"/>
          <w:color w:val="0000DD"/>
        </w:rPr>
        <w:t>0</w:t>
      </w:r>
      <w:r>
        <w:rPr>
          <w:rFonts w:ascii="Courier New" w:hAnsi="Courier New"/>
        </w:rPr>
        <w:t>,</w:t>
      </w:r>
      <w:r>
        <w:rPr>
          <w:rFonts w:ascii="Courier New" w:hAnsi="Courier New"/>
          <w:color w:val="000040"/>
        </w:rPr>
        <w:t>-</w:t>
      </w:r>
      <w:r>
        <w:rPr>
          <w:rFonts w:ascii="Courier New" w:hAnsi="Courier New"/>
          <w:color w:val="0000DD"/>
        </w:rPr>
        <w:t>1</w:t>
      </w:r>
      <w:r>
        <w:rPr>
          <w:rFonts w:ascii="Courier New" w:hAnsi="Courier New"/>
        </w:rPr>
        <w:t>,</w:t>
      </w:r>
      <w:r>
        <w:rPr>
          <w:rFonts w:ascii="Courier New" w:hAnsi="Courier New"/>
          <w:color w:val="000040"/>
        </w:rPr>
        <w:t>-</w:t>
      </w:r>
      <w:r>
        <w:rPr>
          <w:rFonts w:ascii="Courier New" w:hAnsi="Courier New"/>
          <w:color w:val="0000DD"/>
        </w:rPr>
        <w:t>1</w:t>
      </w:r>
      <w:r>
        <w:rPr>
          <w:rFonts w:ascii="Courier New" w:hAnsi="Courier New"/>
        </w:rPr>
        <w:t>,</w:t>
      </w:r>
      <w:r>
        <w:rPr>
          <w:rFonts w:ascii="Courier New" w:hAnsi="Courier New"/>
          <w:color w:val="0000DD"/>
        </w:rPr>
        <w:t>0</w:t>
      </w:r>
      <w:r>
        <w:rPr>
          <w:rFonts w:ascii="Courier New" w:hAnsi="Courier New"/>
        </w:rPr>
        <w:t>,</w:t>
      </w:r>
      <w:r>
        <w:rPr>
          <w:rFonts w:ascii="Courier New" w:hAnsi="Courier New"/>
          <w:color w:val="0000DD"/>
        </w:rPr>
        <w:t>0</w:t>
      </w:r>
      <w:r>
        <w:rPr>
          <w:rFonts w:ascii="Courier New" w:hAnsi="Courier New"/>
        </w:rPr>
        <w:t>,</w:t>
      </w:r>
      <w:r>
        <w:rPr>
          <w:rFonts w:ascii="Courier New" w:hAnsi="Courier New"/>
          <w:color w:val="000040"/>
        </w:rPr>
        <w:t>-</w:t>
      </w:r>
      <w:r>
        <w:rPr>
          <w:rFonts w:ascii="Courier New" w:hAnsi="Courier New"/>
          <w:color w:val="0000DD"/>
        </w:rPr>
        <w:t>1</w:t>
      </w:r>
      <w:r>
        <w:rPr>
          <w:rFonts w:ascii="Courier New" w:hAnsi="Courier New"/>
          <w:color w:val="008000"/>
        </w:rPr>
        <w:t>}</w:t>
      </w:r>
      <w:r>
        <w:rPr>
          <w:rFonts w:ascii="Courier New" w:hAnsi="Courier New"/>
          <w:color w:val="008080"/>
        </w:rPr>
        <w:t>;</w:t>
      </w:r>
    </w:p>
    <w:p w:rsidR="002878C5" w:rsidRDefault="002878C5" w:rsidP="002878C5">
      <w:pPr>
        <w:pStyle w:val="HTML"/>
        <w:rPr>
          <w:rFonts w:ascii="Courier New" w:hAnsi="Courier New"/>
        </w:rPr>
      </w:pPr>
      <w:r>
        <w:rPr>
          <w:rFonts w:ascii="Courier New" w:hAnsi="Courier New"/>
        </w:rPr>
        <w:t> </w:t>
      </w:r>
    </w:p>
    <w:p w:rsidR="002878C5" w:rsidRDefault="002878C5" w:rsidP="002878C5">
      <w:pPr>
        <w:pStyle w:val="HTML"/>
        <w:rPr>
          <w:rFonts w:ascii="Courier New" w:hAnsi="Courier New"/>
        </w:rPr>
      </w:pPr>
      <w:r>
        <w:rPr>
          <w:rFonts w:ascii="Courier New" w:hAnsi="Courier New"/>
          <w:color w:val="0000FF"/>
        </w:rPr>
        <w:t>int</w:t>
      </w:r>
      <w:r>
        <w:rPr>
          <w:rFonts w:ascii="Courier New" w:hAnsi="Courier New"/>
        </w:rPr>
        <w:t xml:space="preserve"> main</w:t>
      </w:r>
      <w:r>
        <w:rPr>
          <w:rFonts w:ascii="Courier New" w:hAnsi="Courier New"/>
          <w:color w:val="008000"/>
        </w:rPr>
        <w:t>()</w:t>
      </w:r>
    </w:p>
    <w:p w:rsidR="002878C5" w:rsidRDefault="002878C5" w:rsidP="002878C5">
      <w:pPr>
        <w:pStyle w:val="HTML"/>
        <w:rPr>
          <w:rFonts w:ascii="Courier New" w:hAnsi="Courier New"/>
        </w:rPr>
      </w:pPr>
      <w:r>
        <w:rPr>
          <w:rFonts w:ascii="Courier New" w:hAnsi="Courier New"/>
          <w:color w:val="008000"/>
        </w:rPr>
        <w:t>{</w:t>
      </w:r>
    </w:p>
    <w:p w:rsidR="002878C5" w:rsidRDefault="002878C5" w:rsidP="002878C5">
      <w:pPr>
        <w:pStyle w:val="HTML"/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  <w:color w:val="0000DD"/>
        </w:rPr>
        <w:t>freopen</w:t>
      </w:r>
      <w:r>
        <w:rPr>
          <w:rFonts w:ascii="Courier New" w:hAnsi="Courier New"/>
          <w:color w:val="008000"/>
        </w:rPr>
        <w:t>(</w:t>
      </w:r>
      <w:r>
        <w:rPr>
          <w:rFonts w:ascii="Courier New" w:hAnsi="Courier New"/>
          <w:color w:val="FF0000"/>
        </w:rPr>
        <w:t>"message.in"</w:t>
      </w:r>
      <w:r>
        <w:rPr>
          <w:rFonts w:ascii="Courier New" w:hAnsi="Courier New"/>
        </w:rPr>
        <w:t>,</w:t>
      </w:r>
      <w:r>
        <w:rPr>
          <w:rFonts w:ascii="Courier New" w:hAnsi="Courier New"/>
          <w:color w:val="FF0000"/>
        </w:rPr>
        <w:t>"r"</w:t>
      </w:r>
      <w:r>
        <w:rPr>
          <w:rFonts w:ascii="Courier New" w:hAnsi="Courier New"/>
        </w:rPr>
        <w:t>,</w:t>
      </w:r>
      <w:r>
        <w:rPr>
          <w:rFonts w:ascii="Courier New" w:hAnsi="Courier New"/>
          <w:color w:val="0000FF"/>
        </w:rPr>
        <w:t>stdin</w:t>
      </w:r>
      <w:r>
        <w:rPr>
          <w:rFonts w:ascii="Courier New" w:hAnsi="Courier New"/>
          <w:color w:val="008000"/>
        </w:rPr>
        <w:t>)</w:t>
      </w:r>
      <w:r>
        <w:rPr>
          <w:rFonts w:ascii="Courier New" w:hAnsi="Courier New"/>
          <w:color w:val="008080"/>
        </w:rPr>
        <w:t>;</w:t>
      </w:r>
    </w:p>
    <w:p w:rsidR="002878C5" w:rsidRDefault="002878C5" w:rsidP="002878C5">
      <w:pPr>
        <w:pStyle w:val="HTML"/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  <w:color w:val="0000DD"/>
        </w:rPr>
        <w:t>freopen</w:t>
      </w:r>
      <w:r>
        <w:rPr>
          <w:rFonts w:ascii="Courier New" w:hAnsi="Courier New"/>
          <w:color w:val="008000"/>
        </w:rPr>
        <w:t>(</w:t>
      </w:r>
      <w:r>
        <w:rPr>
          <w:rFonts w:ascii="Courier New" w:hAnsi="Courier New"/>
          <w:color w:val="FF0000"/>
        </w:rPr>
        <w:t>"message.out"</w:t>
      </w:r>
      <w:r>
        <w:rPr>
          <w:rFonts w:ascii="Courier New" w:hAnsi="Courier New"/>
        </w:rPr>
        <w:t>,</w:t>
      </w:r>
      <w:r>
        <w:rPr>
          <w:rFonts w:ascii="Courier New" w:hAnsi="Courier New"/>
          <w:color w:val="FF0000"/>
        </w:rPr>
        <w:t>"w"</w:t>
      </w:r>
      <w:r>
        <w:rPr>
          <w:rFonts w:ascii="Courier New" w:hAnsi="Courier New"/>
        </w:rPr>
        <w:t>,</w:t>
      </w:r>
      <w:r>
        <w:rPr>
          <w:rFonts w:ascii="Courier New" w:hAnsi="Courier New"/>
          <w:color w:val="0000FF"/>
        </w:rPr>
        <w:t>stdout</w:t>
      </w:r>
      <w:r>
        <w:rPr>
          <w:rFonts w:ascii="Courier New" w:hAnsi="Courier New"/>
          <w:color w:val="008000"/>
        </w:rPr>
        <w:t>)</w:t>
      </w:r>
      <w:r>
        <w:rPr>
          <w:rFonts w:ascii="Courier New" w:hAnsi="Courier New"/>
          <w:color w:val="008080"/>
        </w:rPr>
        <w:t>;</w:t>
      </w:r>
    </w:p>
    <w:p w:rsidR="002878C5" w:rsidRDefault="002878C5" w:rsidP="002878C5">
      <w:pPr>
        <w:pStyle w:val="HTML"/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  <w:color w:val="0000DD"/>
        </w:rPr>
        <w:t>scanf</w:t>
      </w:r>
      <w:r>
        <w:rPr>
          <w:rFonts w:ascii="Courier New" w:hAnsi="Courier New"/>
          <w:color w:val="008000"/>
        </w:rPr>
        <w:t>(</w:t>
      </w:r>
      <w:r>
        <w:rPr>
          <w:rFonts w:ascii="Courier New" w:hAnsi="Courier New"/>
          <w:color w:val="FF0000"/>
        </w:rPr>
        <w:t>"%d %d"</w:t>
      </w:r>
      <w:r>
        <w:rPr>
          <w:rFonts w:ascii="Courier New" w:hAnsi="Courier New"/>
        </w:rPr>
        <w:t>,</w:t>
      </w:r>
      <w:r>
        <w:rPr>
          <w:rFonts w:ascii="Courier New" w:hAnsi="Courier New"/>
          <w:color w:val="000040"/>
        </w:rPr>
        <w:t>&amp;</w:t>
      </w:r>
      <w:r>
        <w:rPr>
          <w:rFonts w:ascii="Courier New" w:hAnsi="Courier New"/>
        </w:rPr>
        <w:t>n,</w:t>
      </w:r>
      <w:r>
        <w:rPr>
          <w:rFonts w:ascii="Courier New" w:hAnsi="Courier New"/>
          <w:color w:val="000040"/>
        </w:rPr>
        <w:t>&amp;</w:t>
      </w:r>
      <w:r>
        <w:rPr>
          <w:rFonts w:ascii="Courier New" w:hAnsi="Courier New"/>
        </w:rPr>
        <w:t>m</w:t>
      </w:r>
      <w:r>
        <w:rPr>
          <w:rFonts w:ascii="Courier New" w:hAnsi="Courier New"/>
          <w:color w:val="008000"/>
        </w:rPr>
        <w:t>)</w:t>
      </w:r>
      <w:r>
        <w:rPr>
          <w:rFonts w:ascii="Courier New" w:hAnsi="Courier New"/>
          <w:color w:val="008080"/>
        </w:rPr>
        <w:t>;</w:t>
      </w:r>
    </w:p>
    <w:p w:rsidR="002878C5" w:rsidRDefault="002878C5" w:rsidP="002878C5">
      <w:pPr>
        <w:pStyle w:val="HTML"/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  <w:color w:val="0000DD"/>
        </w:rPr>
        <w:t>memset</w:t>
      </w:r>
      <w:r>
        <w:rPr>
          <w:rFonts w:ascii="Courier New" w:hAnsi="Courier New"/>
          <w:color w:val="008000"/>
        </w:rPr>
        <w:t>(</w:t>
      </w:r>
      <w:r>
        <w:rPr>
          <w:rFonts w:ascii="Courier New" w:hAnsi="Courier New"/>
        </w:rPr>
        <w:t>f,</w:t>
      </w:r>
      <w:r>
        <w:rPr>
          <w:rFonts w:ascii="Courier New" w:hAnsi="Courier New"/>
          <w:color w:val="0000DD"/>
        </w:rPr>
        <w:t>0</w:t>
      </w:r>
      <w:r>
        <w:rPr>
          <w:rFonts w:ascii="Courier New" w:hAnsi="Courier New"/>
        </w:rPr>
        <w:t>,</w:t>
      </w:r>
      <w:r>
        <w:rPr>
          <w:rFonts w:ascii="Courier New" w:hAnsi="Courier New"/>
          <w:color w:val="0000DD"/>
        </w:rPr>
        <w:t>sizeof</w:t>
      </w:r>
      <w:r>
        <w:rPr>
          <w:rFonts w:ascii="Courier New" w:hAnsi="Courier New"/>
          <w:color w:val="008000"/>
        </w:rPr>
        <w:t>(</w:t>
      </w:r>
      <w:r>
        <w:rPr>
          <w:rFonts w:ascii="Courier New" w:hAnsi="Courier New"/>
        </w:rPr>
        <w:t>f</w:t>
      </w:r>
      <w:r>
        <w:rPr>
          <w:rFonts w:ascii="Courier New" w:hAnsi="Courier New"/>
          <w:color w:val="008000"/>
        </w:rPr>
        <w:t>))</w:t>
      </w:r>
      <w:r>
        <w:rPr>
          <w:rFonts w:ascii="Courier New" w:hAnsi="Courier New"/>
          <w:color w:val="008080"/>
        </w:rPr>
        <w:t>;</w:t>
      </w:r>
    </w:p>
    <w:p w:rsidR="002878C5" w:rsidRDefault="002878C5" w:rsidP="002878C5">
      <w:pPr>
        <w:pStyle w:val="HTML"/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  <w:color w:val="0000FF"/>
        </w:rPr>
        <w:t>for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  <w:color w:val="008000"/>
        </w:rPr>
        <w:t>(</w:t>
      </w:r>
      <w:r>
        <w:rPr>
          <w:rFonts w:ascii="Courier New" w:hAnsi="Courier New"/>
          <w:color w:val="0000FF"/>
        </w:rPr>
        <w:t>int</w:t>
      </w:r>
      <w:r>
        <w:rPr>
          <w:rFonts w:ascii="Courier New" w:hAnsi="Courier New"/>
        </w:rPr>
        <w:t xml:space="preserve"> i</w:t>
      </w:r>
      <w:r>
        <w:rPr>
          <w:rFonts w:ascii="Courier New" w:hAnsi="Courier New"/>
          <w:color w:val="000080"/>
        </w:rPr>
        <w:t>=</w:t>
      </w:r>
      <w:r>
        <w:rPr>
          <w:rFonts w:ascii="Courier New" w:hAnsi="Courier New"/>
          <w:color w:val="0000DD"/>
        </w:rPr>
        <w:t>1</w:t>
      </w:r>
      <w:r>
        <w:rPr>
          <w:rFonts w:ascii="Courier New" w:hAnsi="Courier New"/>
          <w:color w:val="008080"/>
        </w:rPr>
        <w:t>;</w:t>
      </w:r>
      <w:r>
        <w:rPr>
          <w:rFonts w:ascii="Courier New" w:hAnsi="Courier New"/>
        </w:rPr>
        <w:t>i</w:t>
      </w:r>
      <w:r>
        <w:rPr>
          <w:rFonts w:ascii="Courier New" w:hAnsi="Courier New"/>
          <w:color w:val="000080"/>
        </w:rPr>
        <w:t>&lt;=</w:t>
      </w:r>
      <w:r>
        <w:rPr>
          <w:rFonts w:ascii="Courier New" w:hAnsi="Courier New"/>
        </w:rPr>
        <w:t>n</w:t>
      </w:r>
      <w:r>
        <w:rPr>
          <w:rFonts w:ascii="Courier New" w:hAnsi="Courier New"/>
          <w:color w:val="008080"/>
        </w:rPr>
        <w:t>;</w:t>
      </w:r>
      <w:r>
        <w:rPr>
          <w:rFonts w:ascii="Courier New" w:hAnsi="Courier New"/>
        </w:rPr>
        <w:t>i</w:t>
      </w:r>
      <w:r>
        <w:rPr>
          <w:rFonts w:ascii="Courier New" w:hAnsi="Courier New"/>
          <w:color w:val="000040"/>
        </w:rPr>
        <w:t>++</w:t>
      </w:r>
      <w:r>
        <w:rPr>
          <w:rFonts w:ascii="Courier New" w:hAnsi="Courier New"/>
          <w:color w:val="008000"/>
        </w:rPr>
        <w:t>)</w:t>
      </w:r>
    </w:p>
    <w:p w:rsidR="002878C5" w:rsidRDefault="002878C5" w:rsidP="002878C5">
      <w:pPr>
        <w:pStyle w:val="HTML"/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  <w:color w:val="0000FF"/>
        </w:rPr>
        <w:t>for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  <w:color w:val="008000"/>
        </w:rPr>
        <w:t>(</w:t>
      </w:r>
      <w:r>
        <w:rPr>
          <w:rFonts w:ascii="Courier New" w:hAnsi="Courier New"/>
          <w:color w:val="0000FF"/>
        </w:rPr>
        <w:t>int</w:t>
      </w:r>
      <w:r>
        <w:rPr>
          <w:rFonts w:ascii="Courier New" w:hAnsi="Courier New"/>
        </w:rPr>
        <w:t xml:space="preserve"> j</w:t>
      </w:r>
      <w:r>
        <w:rPr>
          <w:rFonts w:ascii="Courier New" w:hAnsi="Courier New"/>
          <w:color w:val="000080"/>
        </w:rPr>
        <w:t>=</w:t>
      </w:r>
      <w:r>
        <w:rPr>
          <w:rFonts w:ascii="Courier New" w:hAnsi="Courier New"/>
          <w:color w:val="0000DD"/>
        </w:rPr>
        <w:t>1</w:t>
      </w:r>
      <w:r>
        <w:rPr>
          <w:rFonts w:ascii="Courier New" w:hAnsi="Courier New"/>
          <w:color w:val="008080"/>
        </w:rPr>
        <w:t>;</w:t>
      </w:r>
      <w:r>
        <w:rPr>
          <w:rFonts w:ascii="Courier New" w:hAnsi="Courier New"/>
        </w:rPr>
        <w:t>j</w:t>
      </w:r>
      <w:r>
        <w:rPr>
          <w:rFonts w:ascii="Courier New" w:hAnsi="Courier New"/>
          <w:color w:val="000080"/>
        </w:rPr>
        <w:t>&lt;=</w:t>
      </w:r>
      <w:r>
        <w:rPr>
          <w:rFonts w:ascii="Courier New" w:hAnsi="Courier New"/>
        </w:rPr>
        <w:t>m</w:t>
      </w:r>
      <w:r>
        <w:rPr>
          <w:rFonts w:ascii="Courier New" w:hAnsi="Courier New"/>
          <w:color w:val="008080"/>
        </w:rPr>
        <w:t>;</w:t>
      </w:r>
      <w:r>
        <w:rPr>
          <w:rFonts w:ascii="Courier New" w:hAnsi="Courier New"/>
        </w:rPr>
        <w:t>j</w:t>
      </w:r>
      <w:r>
        <w:rPr>
          <w:rFonts w:ascii="Courier New" w:hAnsi="Courier New"/>
          <w:color w:val="000040"/>
        </w:rPr>
        <w:t>++</w:t>
      </w:r>
      <w:r>
        <w:rPr>
          <w:rFonts w:ascii="Courier New" w:hAnsi="Courier New"/>
          <w:color w:val="008000"/>
        </w:rPr>
        <w:t>)</w:t>
      </w:r>
    </w:p>
    <w:p w:rsidR="002878C5" w:rsidRDefault="002878C5" w:rsidP="002878C5">
      <w:pPr>
        <w:pStyle w:val="HTML"/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  <w:color w:val="0000DD"/>
        </w:rPr>
        <w:t>scanf</w:t>
      </w:r>
      <w:r>
        <w:rPr>
          <w:rFonts w:ascii="Courier New" w:hAnsi="Courier New"/>
          <w:color w:val="008000"/>
        </w:rPr>
        <w:t>(</w:t>
      </w:r>
      <w:r>
        <w:rPr>
          <w:rFonts w:ascii="Courier New" w:hAnsi="Courier New"/>
          <w:color w:val="FF0000"/>
        </w:rPr>
        <w:t>"%d"</w:t>
      </w:r>
      <w:r>
        <w:rPr>
          <w:rFonts w:ascii="Courier New" w:hAnsi="Courier New"/>
        </w:rPr>
        <w:t>,</w:t>
      </w:r>
      <w:r>
        <w:rPr>
          <w:rFonts w:ascii="Courier New" w:hAnsi="Courier New"/>
          <w:color w:val="000040"/>
        </w:rPr>
        <w:t>&amp;</w:t>
      </w:r>
      <w:r>
        <w:rPr>
          <w:rFonts w:ascii="Courier New" w:hAnsi="Courier New"/>
        </w:rPr>
        <w:t>a</w:t>
      </w:r>
      <w:r>
        <w:rPr>
          <w:rFonts w:ascii="Courier New" w:hAnsi="Courier New"/>
          <w:color w:val="008000"/>
        </w:rPr>
        <w:t>[</w:t>
      </w:r>
      <w:r>
        <w:rPr>
          <w:rFonts w:ascii="Courier New" w:hAnsi="Courier New"/>
        </w:rPr>
        <w:t>i</w:t>
      </w:r>
      <w:r>
        <w:rPr>
          <w:rFonts w:ascii="Courier New" w:hAnsi="Courier New"/>
          <w:color w:val="008000"/>
        </w:rPr>
        <w:t>][</w:t>
      </w:r>
      <w:r>
        <w:rPr>
          <w:rFonts w:ascii="Courier New" w:hAnsi="Courier New"/>
        </w:rPr>
        <w:t>j</w:t>
      </w:r>
      <w:r>
        <w:rPr>
          <w:rFonts w:ascii="Courier New" w:hAnsi="Courier New"/>
          <w:color w:val="008000"/>
        </w:rPr>
        <w:t>])</w:t>
      </w:r>
      <w:r>
        <w:rPr>
          <w:rFonts w:ascii="Courier New" w:hAnsi="Courier New"/>
          <w:color w:val="008080"/>
        </w:rPr>
        <w:t>;</w:t>
      </w:r>
    </w:p>
    <w:p w:rsidR="002878C5" w:rsidRDefault="002878C5" w:rsidP="002878C5">
      <w:pPr>
        <w:pStyle w:val="HTML"/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  <w:color w:val="0000FF"/>
        </w:rPr>
        <w:t>for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  <w:color w:val="008000"/>
        </w:rPr>
        <w:t>(</w:t>
      </w:r>
      <w:r>
        <w:rPr>
          <w:rFonts w:ascii="Courier New" w:hAnsi="Courier New"/>
          <w:color w:val="0000FF"/>
        </w:rPr>
        <w:t>int</w:t>
      </w:r>
      <w:r>
        <w:rPr>
          <w:rFonts w:ascii="Courier New" w:hAnsi="Courier New"/>
        </w:rPr>
        <w:t xml:space="preserve"> i</w:t>
      </w:r>
      <w:r>
        <w:rPr>
          <w:rFonts w:ascii="Courier New" w:hAnsi="Courier New"/>
          <w:color w:val="000080"/>
        </w:rPr>
        <w:t>=</w:t>
      </w:r>
      <w:r>
        <w:rPr>
          <w:rFonts w:ascii="Courier New" w:hAnsi="Courier New"/>
          <w:color w:val="0000DD"/>
        </w:rPr>
        <w:t>1</w:t>
      </w:r>
      <w:r>
        <w:rPr>
          <w:rFonts w:ascii="Courier New" w:hAnsi="Courier New"/>
          <w:color w:val="008080"/>
        </w:rPr>
        <w:t>;</w:t>
      </w:r>
      <w:r>
        <w:rPr>
          <w:rFonts w:ascii="Courier New" w:hAnsi="Courier New"/>
        </w:rPr>
        <w:t>i</w:t>
      </w:r>
      <w:r>
        <w:rPr>
          <w:rFonts w:ascii="Courier New" w:hAnsi="Courier New"/>
          <w:color w:val="000080"/>
        </w:rPr>
        <w:t>&lt;=</w:t>
      </w:r>
      <w:r>
        <w:rPr>
          <w:rFonts w:ascii="Courier New" w:hAnsi="Courier New"/>
        </w:rPr>
        <w:t>n</w:t>
      </w:r>
      <w:r>
        <w:rPr>
          <w:rFonts w:ascii="Courier New" w:hAnsi="Courier New"/>
          <w:color w:val="008080"/>
        </w:rPr>
        <w:t>;</w:t>
      </w:r>
      <w:r>
        <w:rPr>
          <w:rFonts w:ascii="Courier New" w:hAnsi="Courier New"/>
        </w:rPr>
        <w:t>i</w:t>
      </w:r>
      <w:r>
        <w:rPr>
          <w:rFonts w:ascii="Courier New" w:hAnsi="Courier New"/>
          <w:color w:val="000040"/>
        </w:rPr>
        <w:t>++</w:t>
      </w:r>
      <w:r>
        <w:rPr>
          <w:rFonts w:ascii="Courier New" w:hAnsi="Courier New"/>
          <w:color w:val="008000"/>
        </w:rPr>
        <w:t>)</w:t>
      </w:r>
    </w:p>
    <w:p w:rsidR="002878C5" w:rsidRDefault="002878C5" w:rsidP="002878C5">
      <w:pPr>
        <w:pStyle w:val="HTML"/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  <w:color w:val="0000FF"/>
        </w:rPr>
        <w:t>for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  <w:color w:val="008000"/>
        </w:rPr>
        <w:t>(</w:t>
      </w:r>
      <w:r>
        <w:rPr>
          <w:rFonts w:ascii="Courier New" w:hAnsi="Courier New"/>
          <w:color w:val="0000FF"/>
        </w:rPr>
        <w:t>int</w:t>
      </w:r>
      <w:r>
        <w:rPr>
          <w:rFonts w:ascii="Courier New" w:hAnsi="Courier New"/>
        </w:rPr>
        <w:t xml:space="preserve"> j</w:t>
      </w:r>
      <w:r>
        <w:rPr>
          <w:rFonts w:ascii="Courier New" w:hAnsi="Courier New"/>
          <w:color w:val="000080"/>
        </w:rPr>
        <w:t>=</w:t>
      </w:r>
      <w:r>
        <w:rPr>
          <w:rFonts w:ascii="Courier New" w:hAnsi="Courier New"/>
          <w:color w:val="0000DD"/>
        </w:rPr>
        <w:t>1</w:t>
      </w:r>
      <w:r>
        <w:rPr>
          <w:rFonts w:ascii="Courier New" w:hAnsi="Courier New"/>
          <w:color w:val="008080"/>
        </w:rPr>
        <w:t>;</w:t>
      </w:r>
      <w:r>
        <w:rPr>
          <w:rFonts w:ascii="Courier New" w:hAnsi="Courier New"/>
        </w:rPr>
        <w:t>j</w:t>
      </w:r>
      <w:r>
        <w:rPr>
          <w:rFonts w:ascii="Courier New" w:hAnsi="Courier New"/>
          <w:color w:val="000080"/>
        </w:rPr>
        <w:t>&lt;=</w:t>
      </w:r>
      <w:r>
        <w:rPr>
          <w:rFonts w:ascii="Courier New" w:hAnsi="Courier New"/>
        </w:rPr>
        <w:t>m</w:t>
      </w:r>
      <w:r>
        <w:rPr>
          <w:rFonts w:ascii="Courier New" w:hAnsi="Courier New"/>
          <w:color w:val="008080"/>
        </w:rPr>
        <w:t>;</w:t>
      </w:r>
      <w:r>
        <w:rPr>
          <w:rFonts w:ascii="Courier New" w:hAnsi="Courier New"/>
        </w:rPr>
        <w:t>j</w:t>
      </w:r>
      <w:r>
        <w:rPr>
          <w:rFonts w:ascii="Courier New" w:hAnsi="Courier New"/>
          <w:color w:val="000040"/>
        </w:rPr>
        <w:t>++</w:t>
      </w:r>
      <w:r>
        <w:rPr>
          <w:rFonts w:ascii="Courier New" w:hAnsi="Courier New"/>
          <w:color w:val="008000"/>
        </w:rPr>
        <w:t>)</w:t>
      </w:r>
    </w:p>
    <w:p w:rsidR="002878C5" w:rsidRDefault="002878C5" w:rsidP="002878C5">
      <w:pPr>
        <w:pStyle w:val="HTML"/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  <w:color w:val="0000FF"/>
        </w:rPr>
        <w:t>for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  <w:color w:val="008000"/>
        </w:rPr>
        <w:t>(</w:t>
      </w:r>
      <w:r>
        <w:rPr>
          <w:rFonts w:ascii="Courier New" w:hAnsi="Courier New"/>
          <w:color w:val="0000FF"/>
        </w:rPr>
        <w:t>int</w:t>
      </w:r>
      <w:r>
        <w:rPr>
          <w:rFonts w:ascii="Courier New" w:hAnsi="Courier New"/>
        </w:rPr>
        <w:t xml:space="preserve"> k</w:t>
      </w:r>
      <w:r>
        <w:rPr>
          <w:rFonts w:ascii="Courier New" w:hAnsi="Courier New"/>
          <w:color w:val="000080"/>
        </w:rPr>
        <w:t>=</w:t>
      </w:r>
      <w:r>
        <w:rPr>
          <w:rFonts w:ascii="Courier New" w:hAnsi="Courier New"/>
          <w:color w:val="0000DD"/>
        </w:rPr>
        <w:t>1</w:t>
      </w:r>
      <w:r>
        <w:rPr>
          <w:rFonts w:ascii="Courier New" w:hAnsi="Courier New"/>
          <w:color w:val="008080"/>
        </w:rPr>
        <w:t>;</w:t>
      </w:r>
      <w:r>
        <w:rPr>
          <w:rFonts w:ascii="Courier New" w:hAnsi="Courier New"/>
        </w:rPr>
        <w:t>k</w:t>
      </w:r>
      <w:r>
        <w:rPr>
          <w:rFonts w:ascii="Courier New" w:hAnsi="Courier New"/>
          <w:color w:val="000080"/>
        </w:rPr>
        <w:t>&lt;=</w:t>
      </w:r>
      <w:r>
        <w:rPr>
          <w:rFonts w:ascii="Courier New" w:hAnsi="Courier New"/>
        </w:rPr>
        <w:t>n</w:t>
      </w:r>
      <w:r>
        <w:rPr>
          <w:rFonts w:ascii="Courier New" w:hAnsi="Courier New"/>
          <w:color w:val="008080"/>
        </w:rPr>
        <w:t>;</w:t>
      </w:r>
      <w:r>
        <w:rPr>
          <w:rFonts w:ascii="Courier New" w:hAnsi="Courier New"/>
        </w:rPr>
        <w:t>k</w:t>
      </w:r>
      <w:r>
        <w:rPr>
          <w:rFonts w:ascii="Courier New" w:hAnsi="Courier New"/>
          <w:color w:val="000040"/>
        </w:rPr>
        <w:t>++</w:t>
      </w:r>
      <w:r>
        <w:rPr>
          <w:rFonts w:ascii="Courier New" w:hAnsi="Courier New"/>
          <w:color w:val="008000"/>
        </w:rPr>
        <w:t>)</w:t>
      </w:r>
    </w:p>
    <w:p w:rsidR="002878C5" w:rsidRDefault="002878C5" w:rsidP="002878C5">
      <w:pPr>
        <w:pStyle w:val="HTML"/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  <w:color w:val="0000FF"/>
        </w:rPr>
        <w:t>for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  <w:color w:val="008000"/>
        </w:rPr>
        <w:t>(</w:t>
      </w:r>
      <w:r>
        <w:rPr>
          <w:rFonts w:ascii="Courier New" w:hAnsi="Courier New"/>
          <w:color w:val="0000FF"/>
        </w:rPr>
        <w:t>int</w:t>
      </w:r>
      <w:r>
        <w:rPr>
          <w:rFonts w:ascii="Courier New" w:hAnsi="Courier New"/>
        </w:rPr>
        <w:t xml:space="preserve"> p</w:t>
      </w:r>
      <w:r>
        <w:rPr>
          <w:rFonts w:ascii="Courier New" w:hAnsi="Courier New"/>
          <w:color w:val="000080"/>
        </w:rPr>
        <w:t>=</w:t>
      </w:r>
      <w:r>
        <w:rPr>
          <w:rFonts w:ascii="Courier New" w:hAnsi="Courier New"/>
        </w:rPr>
        <w:t>j</w:t>
      </w:r>
      <w:r>
        <w:rPr>
          <w:rFonts w:ascii="Courier New" w:hAnsi="Courier New"/>
          <w:color w:val="008080"/>
        </w:rPr>
        <w:t>;</w:t>
      </w:r>
      <w:r>
        <w:rPr>
          <w:rFonts w:ascii="Courier New" w:hAnsi="Courier New"/>
        </w:rPr>
        <w:t>p</w:t>
      </w:r>
      <w:r>
        <w:rPr>
          <w:rFonts w:ascii="Courier New" w:hAnsi="Courier New"/>
          <w:color w:val="000080"/>
        </w:rPr>
        <w:t>&lt;=</w:t>
      </w:r>
      <w:r>
        <w:rPr>
          <w:rFonts w:ascii="Courier New" w:hAnsi="Courier New"/>
        </w:rPr>
        <w:t>m</w:t>
      </w:r>
      <w:r>
        <w:rPr>
          <w:rFonts w:ascii="Courier New" w:hAnsi="Courier New"/>
          <w:color w:val="008080"/>
        </w:rPr>
        <w:t>;</w:t>
      </w:r>
      <w:r>
        <w:rPr>
          <w:rFonts w:ascii="Courier New" w:hAnsi="Courier New"/>
        </w:rPr>
        <w:t>p</w:t>
      </w:r>
      <w:r>
        <w:rPr>
          <w:rFonts w:ascii="Courier New" w:hAnsi="Courier New"/>
          <w:color w:val="000040"/>
        </w:rPr>
        <w:t>++</w:t>
      </w:r>
      <w:r>
        <w:rPr>
          <w:rFonts w:ascii="Courier New" w:hAnsi="Courier New"/>
          <w:color w:val="008000"/>
        </w:rPr>
        <w:t>)</w:t>
      </w:r>
    </w:p>
    <w:p w:rsidR="002878C5" w:rsidRDefault="002878C5" w:rsidP="002878C5">
      <w:pPr>
        <w:pStyle w:val="HTML"/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  <w:color w:val="0000FF"/>
        </w:rPr>
        <w:t>for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  <w:color w:val="008000"/>
        </w:rPr>
        <w:t>(</w:t>
      </w:r>
      <w:r>
        <w:rPr>
          <w:rFonts w:ascii="Courier New" w:hAnsi="Courier New"/>
          <w:color w:val="0000FF"/>
        </w:rPr>
        <w:t>int</w:t>
      </w:r>
      <w:r>
        <w:rPr>
          <w:rFonts w:ascii="Courier New" w:hAnsi="Courier New"/>
        </w:rPr>
        <w:t xml:space="preserve"> m</w:t>
      </w:r>
      <w:r>
        <w:rPr>
          <w:rFonts w:ascii="Courier New" w:hAnsi="Courier New"/>
          <w:color w:val="000080"/>
        </w:rPr>
        <w:t>=</w:t>
      </w:r>
      <w:r>
        <w:rPr>
          <w:rFonts w:ascii="Courier New" w:hAnsi="Courier New"/>
          <w:color w:val="0000DD"/>
        </w:rPr>
        <w:t>0</w:t>
      </w:r>
      <w:r>
        <w:rPr>
          <w:rFonts w:ascii="Courier New" w:hAnsi="Courier New"/>
          <w:color w:val="008080"/>
        </w:rPr>
        <w:t>;</w:t>
      </w:r>
      <w:r>
        <w:rPr>
          <w:rFonts w:ascii="Courier New" w:hAnsi="Courier New"/>
        </w:rPr>
        <w:t>m</w:t>
      </w:r>
      <w:r>
        <w:rPr>
          <w:rFonts w:ascii="Courier New" w:hAnsi="Courier New"/>
          <w:color w:val="000080"/>
        </w:rPr>
        <w:t>&lt;=</w:t>
      </w:r>
      <w:r>
        <w:rPr>
          <w:rFonts w:ascii="Courier New" w:hAnsi="Courier New"/>
          <w:color w:val="0000DD"/>
        </w:rPr>
        <w:t>3</w:t>
      </w:r>
      <w:r>
        <w:rPr>
          <w:rFonts w:ascii="Courier New" w:hAnsi="Courier New"/>
          <w:color w:val="008080"/>
        </w:rPr>
        <w:t>;</w:t>
      </w:r>
      <w:r>
        <w:rPr>
          <w:rFonts w:ascii="Courier New" w:hAnsi="Courier New"/>
        </w:rPr>
        <w:t>m</w:t>
      </w:r>
      <w:r>
        <w:rPr>
          <w:rFonts w:ascii="Courier New" w:hAnsi="Courier New"/>
          <w:color w:val="000040"/>
        </w:rPr>
        <w:t>++</w:t>
      </w:r>
      <w:r>
        <w:rPr>
          <w:rFonts w:ascii="Courier New" w:hAnsi="Courier New"/>
          <w:color w:val="008000"/>
        </w:rPr>
        <w:t>)</w:t>
      </w:r>
    </w:p>
    <w:p w:rsidR="002878C5" w:rsidRDefault="002878C5" w:rsidP="002878C5">
      <w:pPr>
        <w:pStyle w:val="HTML"/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  <w:color w:val="008000"/>
        </w:rPr>
        <w:t>{</w:t>
      </w:r>
    </w:p>
    <w:p w:rsidR="002878C5" w:rsidRDefault="002878C5" w:rsidP="002878C5">
      <w:pPr>
        <w:pStyle w:val="HTML"/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  <w:t xml:space="preserve">ni </w:t>
      </w:r>
      <w:r>
        <w:rPr>
          <w:rFonts w:ascii="Courier New" w:hAnsi="Courier New"/>
          <w:color w:val="000080"/>
        </w:rPr>
        <w:t>=</w:t>
      </w:r>
      <w:r>
        <w:rPr>
          <w:rFonts w:ascii="Courier New" w:hAnsi="Courier New"/>
        </w:rPr>
        <w:t xml:space="preserve"> i </w:t>
      </w:r>
      <w:r>
        <w:rPr>
          <w:rFonts w:ascii="Courier New" w:hAnsi="Courier New"/>
          <w:color w:val="000040"/>
        </w:rPr>
        <w:t>+</w:t>
      </w:r>
      <w:r>
        <w:rPr>
          <w:rFonts w:ascii="Courier New" w:hAnsi="Courier New"/>
        </w:rPr>
        <w:t xml:space="preserve"> next</w:t>
      </w:r>
      <w:r>
        <w:rPr>
          <w:rFonts w:ascii="Courier New" w:hAnsi="Courier New"/>
          <w:color w:val="008000"/>
        </w:rPr>
        <w:t>[</w:t>
      </w:r>
      <w:r>
        <w:rPr>
          <w:rFonts w:ascii="Courier New" w:hAnsi="Courier New"/>
        </w:rPr>
        <w:t>m</w:t>
      </w:r>
      <w:r>
        <w:rPr>
          <w:rFonts w:ascii="Courier New" w:hAnsi="Courier New"/>
          <w:color w:val="008000"/>
        </w:rPr>
        <w:t>][</w:t>
      </w:r>
      <w:r>
        <w:rPr>
          <w:rFonts w:ascii="Courier New" w:hAnsi="Courier New"/>
          <w:color w:val="0000DD"/>
        </w:rPr>
        <w:t>0</w:t>
      </w:r>
      <w:r>
        <w:rPr>
          <w:rFonts w:ascii="Courier New" w:hAnsi="Courier New"/>
          <w:color w:val="008000"/>
        </w:rPr>
        <w:t>]</w:t>
      </w:r>
      <w:r>
        <w:rPr>
          <w:rFonts w:ascii="Courier New" w:hAnsi="Courier New"/>
          <w:color w:val="008080"/>
        </w:rPr>
        <w:t>;</w:t>
      </w:r>
    </w:p>
    <w:p w:rsidR="002878C5" w:rsidRDefault="002878C5" w:rsidP="002878C5">
      <w:pPr>
        <w:pStyle w:val="HTML"/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  <w:t xml:space="preserve">nj </w:t>
      </w:r>
      <w:r>
        <w:rPr>
          <w:rFonts w:ascii="Courier New" w:hAnsi="Courier New"/>
          <w:color w:val="000080"/>
        </w:rPr>
        <w:t>=</w:t>
      </w:r>
      <w:r>
        <w:rPr>
          <w:rFonts w:ascii="Courier New" w:hAnsi="Courier New"/>
        </w:rPr>
        <w:t xml:space="preserve"> j </w:t>
      </w:r>
      <w:r>
        <w:rPr>
          <w:rFonts w:ascii="Courier New" w:hAnsi="Courier New"/>
          <w:color w:val="000040"/>
        </w:rPr>
        <w:t>+</w:t>
      </w:r>
      <w:r>
        <w:rPr>
          <w:rFonts w:ascii="Courier New" w:hAnsi="Courier New"/>
        </w:rPr>
        <w:t xml:space="preserve"> next</w:t>
      </w:r>
      <w:r>
        <w:rPr>
          <w:rFonts w:ascii="Courier New" w:hAnsi="Courier New"/>
          <w:color w:val="008000"/>
        </w:rPr>
        <w:t>[</w:t>
      </w:r>
      <w:r>
        <w:rPr>
          <w:rFonts w:ascii="Courier New" w:hAnsi="Courier New"/>
        </w:rPr>
        <w:t>m</w:t>
      </w:r>
      <w:r>
        <w:rPr>
          <w:rFonts w:ascii="Courier New" w:hAnsi="Courier New"/>
          <w:color w:val="008000"/>
        </w:rPr>
        <w:t>][</w:t>
      </w:r>
      <w:r>
        <w:rPr>
          <w:rFonts w:ascii="Courier New" w:hAnsi="Courier New"/>
          <w:color w:val="0000DD"/>
        </w:rPr>
        <w:t>1</w:t>
      </w:r>
      <w:r>
        <w:rPr>
          <w:rFonts w:ascii="Courier New" w:hAnsi="Courier New"/>
          <w:color w:val="008000"/>
        </w:rPr>
        <w:t>]</w:t>
      </w:r>
      <w:r>
        <w:rPr>
          <w:rFonts w:ascii="Courier New" w:hAnsi="Courier New"/>
          <w:color w:val="008080"/>
        </w:rPr>
        <w:t>;</w:t>
      </w:r>
    </w:p>
    <w:p w:rsidR="002878C5" w:rsidRDefault="002878C5" w:rsidP="002878C5">
      <w:pPr>
        <w:pStyle w:val="HTML"/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  <w:t xml:space="preserve">nk </w:t>
      </w:r>
      <w:r>
        <w:rPr>
          <w:rFonts w:ascii="Courier New" w:hAnsi="Courier New"/>
          <w:color w:val="000080"/>
        </w:rPr>
        <w:t>=</w:t>
      </w:r>
      <w:r>
        <w:rPr>
          <w:rFonts w:ascii="Courier New" w:hAnsi="Courier New"/>
        </w:rPr>
        <w:t xml:space="preserve"> k </w:t>
      </w:r>
      <w:r>
        <w:rPr>
          <w:rFonts w:ascii="Courier New" w:hAnsi="Courier New"/>
          <w:color w:val="000040"/>
        </w:rPr>
        <w:t>+</w:t>
      </w:r>
      <w:r>
        <w:rPr>
          <w:rFonts w:ascii="Courier New" w:hAnsi="Courier New"/>
        </w:rPr>
        <w:t xml:space="preserve"> next</w:t>
      </w:r>
      <w:r>
        <w:rPr>
          <w:rFonts w:ascii="Courier New" w:hAnsi="Courier New"/>
          <w:color w:val="008000"/>
        </w:rPr>
        <w:t>[</w:t>
      </w:r>
      <w:r>
        <w:rPr>
          <w:rFonts w:ascii="Courier New" w:hAnsi="Courier New"/>
        </w:rPr>
        <w:t>m</w:t>
      </w:r>
      <w:r>
        <w:rPr>
          <w:rFonts w:ascii="Courier New" w:hAnsi="Courier New"/>
          <w:color w:val="008000"/>
        </w:rPr>
        <w:t>][</w:t>
      </w:r>
      <w:r>
        <w:rPr>
          <w:rFonts w:ascii="Courier New" w:hAnsi="Courier New"/>
          <w:color w:val="0000DD"/>
        </w:rPr>
        <w:t>2</w:t>
      </w:r>
      <w:r>
        <w:rPr>
          <w:rFonts w:ascii="Courier New" w:hAnsi="Courier New"/>
          <w:color w:val="008000"/>
        </w:rPr>
        <w:t>]</w:t>
      </w:r>
      <w:r>
        <w:rPr>
          <w:rFonts w:ascii="Courier New" w:hAnsi="Courier New"/>
          <w:color w:val="008080"/>
        </w:rPr>
        <w:t>;</w:t>
      </w:r>
    </w:p>
    <w:p w:rsidR="002878C5" w:rsidRDefault="002878C5" w:rsidP="002878C5">
      <w:pPr>
        <w:pStyle w:val="HTML"/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  <w:t xml:space="preserve">np </w:t>
      </w:r>
      <w:r>
        <w:rPr>
          <w:rFonts w:ascii="Courier New" w:hAnsi="Courier New"/>
          <w:color w:val="000080"/>
        </w:rPr>
        <w:t>=</w:t>
      </w:r>
      <w:r>
        <w:rPr>
          <w:rFonts w:ascii="Courier New" w:hAnsi="Courier New"/>
        </w:rPr>
        <w:t xml:space="preserve"> p </w:t>
      </w:r>
      <w:r>
        <w:rPr>
          <w:rFonts w:ascii="Courier New" w:hAnsi="Courier New"/>
          <w:color w:val="000040"/>
        </w:rPr>
        <w:t>+</w:t>
      </w:r>
      <w:r>
        <w:rPr>
          <w:rFonts w:ascii="Courier New" w:hAnsi="Courier New"/>
        </w:rPr>
        <w:t xml:space="preserve"> next</w:t>
      </w:r>
      <w:r>
        <w:rPr>
          <w:rFonts w:ascii="Courier New" w:hAnsi="Courier New"/>
          <w:color w:val="008000"/>
        </w:rPr>
        <w:t>[</w:t>
      </w:r>
      <w:r>
        <w:rPr>
          <w:rFonts w:ascii="Courier New" w:hAnsi="Courier New"/>
        </w:rPr>
        <w:t>m</w:t>
      </w:r>
      <w:r>
        <w:rPr>
          <w:rFonts w:ascii="Courier New" w:hAnsi="Courier New"/>
          <w:color w:val="008000"/>
        </w:rPr>
        <w:t>][</w:t>
      </w:r>
      <w:r>
        <w:rPr>
          <w:rFonts w:ascii="Courier New" w:hAnsi="Courier New"/>
          <w:color w:val="0000DD"/>
        </w:rPr>
        <w:t>3</w:t>
      </w:r>
      <w:r>
        <w:rPr>
          <w:rFonts w:ascii="Courier New" w:hAnsi="Courier New"/>
          <w:color w:val="008000"/>
        </w:rPr>
        <w:t>]</w:t>
      </w:r>
      <w:r>
        <w:rPr>
          <w:rFonts w:ascii="Courier New" w:hAnsi="Courier New"/>
          <w:color w:val="008080"/>
        </w:rPr>
        <w:t>;</w:t>
      </w:r>
    </w:p>
    <w:p w:rsidR="002878C5" w:rsidRDefault="002878C5" w:rsidP="002878C5">
      <w:pPr>
        <w:pStyle w:val="HTML"/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  <w:color w:val="0000FF"/>
        </w:rPr>
        <w:t>if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  <w:color w:val="008000"/>
        </w:rPr>
        <w:t>((</w:t>
      </w:r>
      <w:r>
        <w:rPr>
          <w:rFonts w:ascii="Courier New" w:hAnsi="Courier New"/>
        </w:rPr>
        <w:t>ni</w:t>
      </w:r>
      <w:r>
        <w:rPr>
          <w:rFonts w:ascii="Courier New" w:hAnsi="Courier New"/>
          <w:color w:val="000040"/>
        </w:rPr>
        <w:t>!</w:t>
      </w:r>
      <w:r>
        <w:rPr>
          <w:rFonts w:ascii="Courier New" w:hAnsi="Courier New"/>
          <w:color w:val="000080"/>
        </w:rPr>
        <w:t>=</w:t>
      </w:r>
      <w:r>
        <w:rPr>
          <w:rFonts w:ascii="Courier New" w:hAnsi="Courier New"/>
        </w:rPr>
        <w:t>nk</w:t>
      </w:r>
      <w:r>
        <w:rPr>
          <w:rFonts w:ascii="Courier New" w:hAnsi="Courier New"/>
          <w:color w:val="008000"/>
        </w:rPr>
        <w:t>)</w:t>
      </w:r>
      <w:r>
        <w:rPr>
          <w:rFonts w:ascii="Courier New" w:hAnsi="Courier New"/>
          <w:color w:val="000040"/>
        </w:rPr>
        <w:t>||</w:t>
      </w:r>
      <w:r>
        <w:rPr>
          <w:rFonts w:ascii="Courier New" w:hAnsi="Courier New"/>
          <w:color w:val="008000"/>
        </w:rPr>
        <w:t>(</w:t>
      </w:r>
      <w:r>
        <w:rPr>
          <w:rFonts w:ascii="Courier New" w:hAnsi="Courier New"/>
        </w:rPr>
        <w:t>nj</w:t>
      </w:r>
      <w:r>
        <w:rPr>
          <w:rFonts w:ascii="Courier New" w:hAnsi="Courier New"/>
          <w:color w:val="000040"/>
        </w:rPr>
        <w:t>!</w:t>
      </w:r>
      <w:r>
        <w:rPr>
          <w:rFonts w:ascii="Courier New" w:hAnsi="Courier New"/>
          <w:color w:val="000080"/>
        </w:rPr>
        <w:t>=</w:t>
      </w:r>
      <w:r>
        <w:rPr>
          <w:rFonts w:ascii="Courier New" w:hAnsi="Courier New"/>
        </w:rPr>
        <w:t>np</w:t>
      </w:r>
      <w:r>
        <w:rPr>
          <w:rFonts w:ascii="Courier New" w:hAnsi="Courier New"/>
          <w:color w:val="008000"/>
        </w:rPr>
        <w:t>))</w:t>
      </w:r>
    </w:p>
    <w:p w:rsidR="002878C5" w:rsidRDefault="002878C5" w:rsidP="002878C5">
      <w:pPr>
        <w:pStyle w:val="HTML"/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  <w:color w:val="0000FF"/>
        </w:rPr>
        <w:t>if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  <w:color w:val="008000"/>
        </w:rPr>
        <w:t>(</w:t>
      </w:r>
      <w:r>
        <w:rPr>
          <w:rFonts w:ascii="Courier New" w:hAnsi="Courier New"/>
        </w:rPr>
        <w:t>f</w:t>
      </w:r>
      <w:r>
        <w:rPr>
          <w:rFonts w:ascii="Courier New" w:hAnsi="Courier New"/>
          <w:color w:val="008000"/>
        </w:rPr>
        <w:t>[</w:t>
      </w:r>
      <w:r>
        <w:rPr>
          <w:rFonts w:ascii="Courier New" w:hAnsi="Courier New"/>
        </w:rPr>
        <w:t>i</w:t>
      </w:r>
      <w:r>
        <w:rPr>
          <w:rFonts w:ascii="Courier New" w:hAnsi="Courier New"/>
          <w:color w:val="008000"/>
        </w:rPr>
        <w:t>][</w:t>
      </w:r>
      <w:r>
        <w:rPr>
          <w:rFonts w:ascii="Courier New" w:hAnsi="Courier New"/>
        </w:rPr>
        <w:t>j</w:t>
      </w:r>
      <w:r>
        <w:rPr>
          <w:rFonts w:ascii="Courier New" w:hAnsi="Courier New"/>
          <w:color w:val="008000"/>
        </w:rPr>
        <w:t>][</w:t>
      </w:r>
      <w:r>
        <w:rPr>
          <w:rFonts w:ascii="Courier New" w:hAnsi="Courier New"/>
        </w:rPr>
        <w:t>k</w:t>
      </w:r>
      <w:r>
        <w:rPr>
          <w:rFonts w:ascii="Courier New" w:hAnsi="Courier New"/>
          <w:color w:val="008000"/>
        </w:rPr>
        <w:t>][</w:t>
      </w:r>
      <w:r>
        <w:rPr>
          <w:rFonts w:ascii="Courier New" w:hAnsi="Courier New"/>
        </w:rPr>
        <w:t>p</w:t>
      </w:r>
      <w:r>
        <w:rPr>
          <w:rFonts w:ascii="Courier New" w:hAnsi="Courier New"/>
          <w:color w:val="008000"/>
        </w:rPr>
        <w:t>]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  <w:color w:val="000080"/>
        </w:rPr>
        <w:t>&lt;</w:t>
      </w:r>
      <w:r>
        <w:rPr>
          <w:rFonts w:ascii="Courier New" w:hAnsi="Courier New"/>
        </w:rPr>
        <w:t xml:space="preserve"> f</w:t>
      </w:r>
      <w:r>
        <w:rPr>
          <w:rFonts w:ascii="Courier New" w:hAnsi="Courier New"/>
          <w:color w:val="008000"/>
        </w:rPr>
        <w:t>[</w:t>
      </w:r>
      <w:r>
        <w:rPr>
          <w:rFonts w:ascii="Courier New" w:hAnsi="Courier New"/>
        </w:rPr>
        <w:t>ni</w:t>
      </w:r>
      <w:r>
        <w:rPr>
          <w:rFonts w:ascii="Courier New" w:hAnsi="Courier New"/>
          <w:color w:val="008000"/>
        </w:rPr>
        <w:t>][</w:t>
      </w:r>
      <w:r>
        <w:rPr>
          <w:rFonts w:ascii="Courier New" w:hAnsi="Courier New"/>
        </w:rPr>
        <w:t>nj</w:t>
      </w:r>
      <w:r>
        <w:rPr>
          <w:rFonts w:ascii="Courier New" w:hAnsi="Courier New"/>
          <w:color w:val="008000"/>
        </w:rPr>
        <w:t>][</w:t>
      </w:r>
      <w:r>
        <w:rPr>
          <w:rFonts w:ascii="Courier New" w:hAnsi="Courier New"/>
        </w:rPr>
        <w:t>nk</w:t>
      </w:r>
      <w:r>
        <w:rPr>
          <w:rFonts w:ascii="Courier New" w:hAnsi="Courier New"/>
          <w:color w:val="008000"/>
        </w:rPr>
        <w:t>][</w:t>
      </w:r>
      <w:r>
        <w:rPr>
          <w:rFonts w:ascii="Courier New" w:hAnsi="Courier New"/>
        </w:rPr>
        <w:t>np</w:t>
      </w:r>
      <w:r>
        <w:rPr>
          <w:rFonts w:ascii="Courier New" w:hAnsi="Courier New"/>
          <w:color w:val="008000"/>
        </w:rPr>
        <w:t>]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  <w:color w:val="000040"/>
        </w:rPr>
        <w:t>+</w:t>
      </w:r>
      <w:r>
        <w:rPr>
          <w:rFonts w:ascii="Courier New" w:hAnsi="Courier New"/>
        </w:rPr>
        <w:t xml:space="preserve"> a</w:t>
      </w:r>
      <w:r>
        <w:rPr>
          <w:rFonts w:ascii="Courier New" w:hAnsi="Courier New"/>
          <w:color w:val="008000"/>
        </w:rPr>
        <w:t>[</w:t>
      </w:r>
      <w:r>
        <w:rPr>
          <w:rFonts w:ascii="Courier New" w:hAnsi="Courier New"/>
        </w:rPr>
        <w:t>i</w:t>
      </w:r>
      <w:r>
        <w:rPr>
          <w:rFonts w:ascii="Courier New" w:hAnsi="Courier New"/>
          <w:color w:val="008000"/>
        </w:rPr>
        <w:t>][</w:t>
      </w:r>
      <w:r>
        <w:rPr>
          <w:rFonts w:ascii="Courier New" w:hAnsi="Courier New"/>
        </w:rPr>
        <w:t>j</w:t>
      </w:r>
      <w:r>
        <w:rPr>
          <w:rFonts w:ascii="Courier New" w:hAnsi="Courier New"/>
          <w:color w:val="008000"/>
        </w:rPr>
        <w:t>]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  <w:color w:val="000040"/>
        </w:rPr>
        <w:t>+</w:t>
      </w:r>
      <w:r>
        <w:rPr>
          <w:rFonts w:ascii="Courier New" w:hAnsi="Courier New"/>
        </w:rPr>
        <w:t xml:space="preserve"> a</w:t>
      </w:r>
      <w:r>
        <w:rPr>
          <w:rFonts w:ascii="Courier New" w:hAnsi="Courier New"/>
          <w:color w:val="008000"/>
        </w:rPr>
        <w:t>[</w:t>
      </w:r>
      <w:r>
        <w:rPr>
          <w:rFonts w:ascii="Courier New" w:hAnsi="Courier New"/>
        </w:rPr>
        <w:t>k</w:t>
      </w:r>
      <w:r>
        <w:rPr>
          <w:rFonts w:ascii="Courier New" w:hAnsi="Courier New"/>
          <w:color w:val="008000"/>
        </w:rPr>
        <w:t>][</w:t>
      </w:r>
      <w:r>
        <w:rPr>
          <w:rFonts w:ascii="Courier New" w:hAnsi="Courier New"/>
        </w:rPr>
        <w:t>p</w:t>
      </w:r>
      <w:r>
        <w:rPr>
          <w:rFonts w:ascii="Courier New" w:hAnsi="Courier New"/>
          <w:color w:val="008000"/>
        </w:rPr>
        <w:t>])</w:t>
      </w:r>
    </w:p>
    <w:p w:rsidR="002878C5" w:rsidRDefault="002878C5" w:rsidP="002878C5">
      <w:pPr>
        <w:pStyle w:val="HTML"/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  <w:t>f</w:t>
      </w:r>
      <w:r>
        <w:rPr>
          <w:rFonts w:ascii="Courier New" w:hAnsi="Courier New"/>
          <w:color w:val="008000"/>
        </w:rPr>
        <w:t>[</w:t>
      </w:r>
      <w:r>
        <w:rPr>
          <w:rFonts w:ascii="Courier New" w:hAnsi="Courier New"/>
        </w:rPr>
        <w:t>i</w:t>
      </w:r>
      <w:r>
        <w:rPr>
          <w:rFonts w:ascii="Courier New" w:hAnsi="Courier New"/>
          <w:color w:val="008000"/>
        </w:rPr>
        <w:t>][</w:t>
      </w:r>
      <w:r>
        <w:rPr>
          <w:rFonts w:ascii="Courier New" w:hAnsi="Courier New"/>
        </w:rPr>
        <w:t>j</w:t>
      </w:r>
      <w:r>
        <w:rPr>
          <w:rFonts w:ascii="Courier New" w:hAnsi="Courier New"/>
          <w:color w:val="008000"/>
        </w:rPr>
        <w:t>][</w:t>
      </w:r>
      <w:r>
        <w:rPr>
          <w:rFonts w:ascii="Courier New" w:hAnsi="Courier New"/>
        </w:rPr>
        <w:t>k</w:t>
      </w:r>
      <w:r>
        <w:rPr>
          <w:rFonts w:ascii="Courier New" w:hAnsi="Courier New"/>
          <w:color w:val="008000"/>
        </w:rPr>
        <w:t>][</w:t>
      </w:r>
      <w:r>
        <w:rPr>
          <w:rFonts w:ascii="Courier New" w:hAnsi="Courier New"/>
        </w:rPr>
        <w:t>p</w:t>
      </w:r>
      <w:r>
        <w:rPr>
          <w:rFonts w:ascii="Courier New" w:hAnsi="Courier New"/>
          <w:color w:val="008000"/>
        </w:rPr>
        <w:t>]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  <w:color w:val="000080"/>
        </w:rPr>
        <w:t>=</w:t>
      </w:r>
      <w:r>
        <w:rPr>
          <w:rFonts w:ascii="Courier New" w:hAnsi="Courier New"/>
        </w:rPr>
        <w:t xml:space="preserve"> f</w:t>
      </w:r>
      <w:r>
        <w:rPr>
          <w:rFonts w:ascii="Courier New" w:hAnsi="Courier New"/>
          <w:color w:val="008000"/>
        </w:rPr>
        <w:t>[</w:t>
      </w:r>
      <w:r>
        <w:rPr>
          <w:rFonts w:ascii="Courier New" w:hAnsi="Courier New"/>
        </w:rPr>
        <w:t>ni</w:t>
      </w:r>
      <w:r>
        <w:rPr>
          <w:rFonts w:ascii="Courier New" w:hAnsi="Courier New"/>
          <w:color w:val="008000"/>
        </w:rPr>
        <w:t>][</w:t>
      </w:r>
      <w:r>
        <w:rPr>
          <w:rFonts w:ascii="Courier New" w:hAnsi="Courier New"/>
        </w:rPr>
        <w:t>nj</w:t>
      </w:r>
      <w:r>
        <w:rPr>
          <w:rFonts w:ascii="Courier New" w:hAnsi="Courier New"/>
          <w:color w:val="008000"/>
        </w:rPr>
        <w:t>][</w:t>
      </w:r>
      <w:r>
        <w:rPr>
          <w:rFonts w:ascii="Courier New" w:hAnsi="Courier New"/>
        </w:rPr>
        <w:t>nk</w:t>
      </w:r>
      <w:r>
        <w:rPr>
          <w:rFonts w:ascii="Courier New" w:hAnsi="Courier New"/>
          <w:color w:val="008000"/>
        </w:rPr>
        <w:t>][</w:t>
      </w:r>
      <w:r>
        <w:rPr>
          <w:rFonts w:ascii="Courier New" w:hAnsi="Courier New"/>
        </w:rPr>
        <w:t>np</w:t>
      </w:r>
      <w:r>
        <w:rPr>
          <w:rFonts w:ascii="Courier New" w:hAnsi="Courier New"/>
          <w:color w:val="008000"/>
        </w:rPr>
        <w:t>]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  <w:color w:val="000040"/>
        </w:rPr>
        <w:t>+</w:t>
      </w:r>
      <w:r>
        <w:rPr>
          <w:rFonts w:ascii="Courier New" w:hAnsi="Courier New"/>
        </w:rPr>
        <w:t xml:space="preserve"> a</w:t>
      </w:r>
      <w:r>
        <w:rPr>
          <w:rFonts w:ascii="Courier New" w:hAnsi="Courier New"/>
          <w:color w:val="008000"/>
        </w:rPr>
        <w:t>[</w:t>
      </w:r>
      <w:r>
        <w:rPr>
          <w:rFonts w:ascii="Courier New" w:hAnsi="Courier New"/>
        </w:rPr>
        <w:t>i</w:t>
      </w:r>
      <w:r>
        <w:rPr>
          <w:rFonts w:ascii="Courier New" w:hAnsi="Courier New"/>
          <w:color w:val="008000"/>
        </w:rPr>
        <w:t>][</w:t>
      </w:r>
      <w:r>
        <w:rPr>
          <w:rFonts w:ascii="Courier New" w:hAnsi="Courier New"/>
        </w:rPr>
        <w:t>j</w:t>
      </w:r>
      <w:r>
        <w:rPr>
          <w:rFonts w:ascii="Courier New" w:hAnsi="Courier New"/>
          <w:color w:val="008000"/>
        </w:rPr>
        <w:t>]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  <w:color w:val="000040"/>
        </w:rPr>
        <w:t>+</w:t>
      </w:r>
      <w:r>
        <w:rPr>
          <w:rFonts w:ascii="Courier New" w:hAnsi="Courier New"/>
        </w:rPr>
        <w:t xml:space="preserve"> a</w:t>
      </w:r>
      <w:r>
        <w:rPr>
          <w:rFonts w:ascii="Courier New" w:hAnsi="Courier New"/>
          <w:color w:val="008000"/>
        </w:rPr>
        <w:t>[</w:t>
      </w:r>
      <w:r>
        <w:rPr>
          <w:rFonts w:ascii="Courier New" w:hAnsi="Courier New"/>
        </w:rPr>
        <w:t>k</w:t>
      </w:r>
      <w:r>
        <w:rPr>
          <w:rFonts w:ascii="Courier New" w:hAnsi="Courier New"/>
          <w:color w:val="008000"/>
        </w:rPr>
        <w:t>][</w:t>
      </w:r>
      <w:r>
        <w:rPr>
          <w:rFonts w:ascii="Courier New" w:hAnsi="Courier New"/>
        </w:rPr>
        <w:t>p</w:t>
      </w:r>
      <w:r>
        <w:rPr>
          <w:rFonts w:ascii="Courier New" w:hAnsi="Courier New"/>
          <w:color w:val="008000"/>
        </w:rPr>
        <w:t>]</w:t>
      </w:r>
      <w:r>
        <w:rPr>
          <w:rFonts w:ascii="Courier New" w:hAnsi="Courier New"/>
          <w:color w:val="008080"/>
        </w:rPr>
        <w:t>;</w:t>
      </w:r>
    </w:p>
    <w:p w:rsidR="002878C5" w:rsidRDefault="002878C5" w:rsidP="002878C5">
      <w:pPr>
        <w:pStyle w:val="HTML"/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  <w:color w:val="008000"/>
        </w:rPr>
        <w:t>}</w:t>
      </w:r>
    </w:p>
    <w:p w:rsidR="002878C5" w:rsidRDefault="002878C5" w:rsidP="002878C5">
      <w:pPr>
        <w:pStyle w:val="HTML"/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  <w:color w:val="0000DD"/>
        </w:rPr>
        <w:t>printf</w:t>
      </w:r>
      <w:r>
        <w:rPr>
          <w:rFonts w:ascii="Courier New" w:hAnsi="Courier New"/>
          <w:color w:val="008000"/>
        </w:rPr>
        <w:t>(</w:t>
      </w:r>
      <w:r>
        <w:rPr>
          <w:rFonts w:ascii="Courier New" w:hAnsi="Courier New"/>
          <w:color w:val="FF0000"/>
        </w:rPr>
        <w:t>"%d"</w:t>
      </w:r>
      <w:r>
        <w:rPr>
          <w:rFonts w:ascii="Courier New" w:hAnsi="Courier New"/>
        </w:rPr>
        <w:t>,f</w:t>
      </w:r>
      <w:r>
        <w:rPr>
          <w:rFonts w:ascii="Courier New" w:hAnsi="Courier New"/>
          <w:color w:val="008000"/>
        </w:rPr>
        <w:t>[</w:t>
      </w:r>
      <w:r>
        <w:rPr>
          <w:rFonts w:ascii="Courier New" w:hAnsi="Courier New"/>
        </w:rPr>
        <w:t>n</w:t>
      </w:r>
      <w:r>
        <w:rPr>
          <w:rFonts w:ascii="Courier New" w:hAnsi="Courier New"/>
          <w:color w:val="008000"/>
        </w:rPr>
        <w:t>][</w:t>
      </w:r>
      <w:r>
        <w:rPr>
          <w:rFonts w:ascii="Courier New" w:hAnsi="Courier New"/>
        </w:rPr>
        <w:t>m</w:t>
      </w:r>
      <w:r>
        <w:rPr>
          <w:rFonts w:ascii="Courier New" w:hAnsi="Courier New"/>
          <w:color w:val="008000"/>
        </w:rPr>
        <w:t>][</w:t>
      </w:r>
      <w:r>
        <w:rPr>
          <w:rFonts w:ascii="Courier New" w:hAnsi="Courier New"/>
        </w:rPr>
        <w:t>n</w:t>
      </w:r>
      <w:r>
        <w:rPr>
          <w:rFonts w:ascii="Courier New" w:hAnsi="Courier New"/>
          <w:color w:val="008000"/>
        </w:rPr>
        <w:t>][</w:t>
      </w:r>
      <w:r>
        <w:rPr>
          <w:rFonts w:ascii="Courier New" w:hAnsi="Courier New"/>
        </w:rPr>
        <w:t>m</w:t>
      </w:r>
      <w:r>
        <w:rPr>
          <w:rFonts w:ascii="Courier New" w:hAnsi="Courier New"/>
          <w:color w:val="008000"/>
        </w:rPr>
        <w:t>])</w:t>
      </w:r>
      <w:r>
        <w:rPr>
          <w:rFonts w:ascii="Courier New" w:hAnsi="Courier New"/>
          <w:color w:val="008080"/>
        </w:rPr>
        <w:t>;</w:t>
      </w:r>
    </w:p>
    <w:p w:rsidR="002878C5" w:rsidRDefault="002878C5" w:rsidP="002878C5">
      <w:pPr>
        <w:pStyle w:val="HTML"/>
        <w:rPr>
          <w:rFonts w:ascii="Courier New" w:hAnsi="Courier New"/>
        </w:rPr>
      </w:pPr>
      <w:r>
        <w:rPr>
          <w:rFonts w:ascii="Courier New" w:hAnsi="Courier New"/>
        </w:rPr>
        <w:lastRenderedPageBreak/>
        <w:tab/>
      </w:r>
      <w:r>
        <w:rPr>
          <w:rFonts w:ascii="Courier New" w:hAnsi="Courier New"/>
          <w:color w:val="0000FF"/>
        </w:rPr>
        <w:t>return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  <w:color w:val="0000DD"/>
        </w:rPr>
        <w:t>0</w:t>
      </w:r>
      <w:r>
        <w:rPr>
          <w:rFonts w:ascii="Courier New" w:hAnsi="Courier New"/>
          <w:color w:val="008080"/>
        </w:rPr>
        <w:t>;</w:t>
      </w:r>
    </w:p>
    <w:p w:rsidR="002878C5" w:rsidRDefault="002878C5" w:rsidP="002878C5">
      <w:pPr>
        <w:pStyle w:val="HTML"/>
        <w:rPr>
          <w:rFonts w:ascii="Courier New" w:hAnsi="Courier New"/>
        </w:rPr>
      </w:pPr>
      <w:r>
        <w:rPr>
          <w:rFonts w:ascii="Courier New" w:hAnsi="Courier New"/>
          <w:color w:val="008000"/>
        </w:rPr>
        <w:t>}</w:t>
      </w:r>
    </w:p>
    <w:p w:rsidR="002878C5" w:rsidRDefault="002878C5" w:rsidP="002878C5">
      <w:pPr>
        <w:pStyle w:val="a5"/>
      </w:pPr>
      <w:r>
        <w:t>第四题 twostack</w:t>
      </w:r>
    </w:p>
    <w:p w:rsidR="002878C5" w:rsidRDefault="002878C5" w:rsidP="002878C5">
      <w:pPr>
        <w:pStyle w:val="a5"/>
      </w:pPr>
      <w:r>
        <w:t xml:space="preserve">以下引用saybi的题解 </w:t>
      </w:r>
      <w:hyperlink r:id="rId6" w:history="1">
        <w:r>
          <w:rPr>
            <w:rStyle w:val="a6"/>
          </w:rPr>
          <w:t>http://sqybi.com/blog/archives/78</w:t>
        </w:r>
      </w:hyperlink>
    </w:p>
    <w:p w:rsidR="002878C5" w:rsidRDefault="002878C5" w:rsidP="002878C5">
      <w:pPr>
        <w:pStyle w:val="a5"/>
      </w:pPr>
      <w:r>
        <w:t>这道题大概可以归结为如下题意:</w:t>
      </w:r>
      <w:r>
        <w:br/>
        <w:t>有两个队列和两个栈,分别命名为队列1(q1),队列2(q2),栈1(s1)和栈2(s2).最初的时候,q2,s1和s2都为空,而q1中有n个数(n&lt;=1000),为1~n的某个排列.</w:t>
      </w:r>
      <w:r>
        <w:br/>
        <w:t>现在支持如下四种操作:</w:t>
      </w:r>
      <w:r>
        <w:br/>
        <w:t>a操作,将 q1的首元素提取出并加入s1的栈顶.</w:t>
      </w:r>
      <w:r>
        <w:br/>
        <w:t>b操作,将s1的栈顶元素弹出并加入</w:t>
      </w:r>
      <w:del w:id="0" w:author="Unknown">
        <w:r>
          <w:delText>q1</w:delText>
        </w:r>
      </w:del>
      <w:r>
        <w:t>q2的队列尾.</w:t>
      </w:r>
      <w:r>
        <w:br/>
        <w:t>c操作,将 q1的首元素提取出并加入s2的栈顶.</w:t>
      </w:r>
      <w:r>
        <w:br/>
        <w:t>d操作,将s2的栈顶元素弹出并加入</w:t>
      </w:r>
      <w:del w:id="1" w:author="Unknown">
        <w:r>
          <w:delText>q1</w:delText>
        </w:r>
      </w:del>
      <w:r>
        <w:t>q2的队列尾.</w:t>
      </w:r>
      <w:r>
        <w:br/>
        <w:t>请判断,是否可以经过一系列操作之后,使得q2中依次存储着1,2,3,…,n.如果可以,求出字典序最小的一个操作序列.</w:t>
      </w:r>
    </w:p>
    <w:p w:rsidR="002878C5" w:rsidRDefault="002878C5" w:rsidP="002878C5">
      <w:pPr>
        <w:pStyle w:val="a5"/>
      </w:pPr>
      <w:r>
        <w:t>这道题的错误做法很多,错误做法却能得满分的也很多,这里就不多说了.直接切入正题,就是即将介绍的这个基于二分图的算法.</w:t>
      </w:r>
      <w:r>
        <w:br/>
        <w:t>注意到并没有说基于二分图匹配,因为这个算法和二分图匹配无关.这个算法只是用到了给一个图着色成二分图.</w:t>
      </w:r>
    </w:p>
    <w:p w:rsidR="002878C5" w:rsidRDefault="002878C5" w:rsidP="002878C5">
      <w:pPr>
        <w:pStyle w:val="a5"/>
      </w:pPr>
      <w:r>
        <w:t>第一步需要解决的问题是,判断是否有解.</w:t>
      </w:r>
    </w:p>
    <w:p w:rsidR="002878C5" w:rsidRDefault="002878C5" w:rsidP="002878C5">
      <w:pPr>
        <w:pStyle w:val="a5"/>
      </w:pPr>
      <w:r>
        <w:t>考虑对于任意两个数q1[i]和q1[j]来说,它们不能压入同一个栈中的充要条件是什么(注意没有必要使它们同时存在于同一个栈中,只是压入了同 一个栈).实际上,这个条件p是:存在一个k,使得i&lt;j&lt;k且q1[k]&lt;q1[i]&lt;q1[j].</w:t>
      </w:r>
    </w:p>
    <w:p w:rsidR="002878C5" w:rsidRDefault="002878C5" w:rsidP="002878C5">
      <w:pPr>
        <w:pStyle w:val="a5"/>
      </w:pPr>
      <w:r>
        <w:t>首先证明充分性,即如果满足条件p,那么这两个数一定不能压入同一个栈.这个结论很显然,使用反证法可证.</w:t>
      </w:r>
      <w:r>
        <w:br/>
        <w:t>假设这两个数压入了同一个栈,那么在压入q1[k]的时候栈内情况如下:</w:t>
      </w:r>
      <w:r>
        <w:br/>
        <w:t>…q1[i]…q1[j]…</w:t>
      </w:r>
      <w:r>
        <w:br/>
        <w:t>因为q1[k]比q1[i]和q1[j]都小,所以很显然,当q1[k]没有被弹出的时候,另外两个数也都不能被弹出(否则q2中的数字顺序就不是1,2,3,…,n了).</w:t>
      </w:r>
      <w:r>
        <w:br/>
        <w:t>而之后,无论其它的数字在什么时候被弹出,q1[j]总是会在q1[i]之前弹出.而q1[j]&gt;q1[i],这显然是不正确的.</w:t>
      </w:r>
    </w:p>
    <w:p w:rsidR="002878C5" w:rsidRDefault="002878C5" w:rsidP="002878C5">
      <w:pPr>
        <w:pStyle w:val="a5"/>
      </w:pPr>
      <w:r>
        <w:t>接下来证明必要性.也就是,如果两个数不可以压入同一个栈,那么它们一定满足条件p.这里我们来证明它的逆否命题,也就是"如果不满足条件p,那么这两个数一定可以压入同一个栈."</w:t>
      </w:r>
      <w:r>
        <w:br/>
        <w:t>不满足条件p有两种情况:一种是对于任意i&lt;j&lt;k且q1[i]&lt;q1[j],q1[k]&gt;q1[i];另一种是对于任意i&lt;j,q1[i]&gt;q1[j].</w:t>
      </w:r>
      <w:r>
        <w:br/>
        <w:t>第一种情况下,很显然,在q1[k]被压入栈的时候,q1[i]已经被弹出栈.那么,q1[k]不会对q1[j]产生任何影响(这里可能有点乱,因为看起来,当</w:t>
      </w:r>
      <w:r>
        <w:lastRenderedPageBreak/>
        <w:t>q1[j]&lt;q1[k]的时候,是会有影响的,但实际上,这还需要另一个数r,满足j&lt;k&lt;r且 q1[r]&lt;q1[j]&lt;q1[k],也就是证明充分性的时候所说的情况…而事实上我们现在并不考虑这个r,所以说q1[k]对q1[j]没有影响).=""&gt;</w:t>
      </w:r>
      <w:r>
        <w:br/>
        <w:t>第二种情况下,我们可以发现这其实就是一个降序序列,所以所有数字都可以压入同一个栈.</w:t>
      </w:r>
      <w:r>
        <w:br/>
        <w:t>这样,原命题的逆否命题得证,所以原命题得证.&lt;/q1[k]的时候,是会有影响的,但实际上,这还需要另一个数r,满足j&lt;k&lt;r且&gt;</w:t>
      </w:r>
    </w:p>
    <w:p w:rsidR="002878C5" w:rsidRDefault="002878C5" w:rsidP="002878C5">
      <w:pPr>
        <w:pStyle w:val="a5"/>
      </w:pPr>
      <w:r>
        <w:t>此时,条件p为q1[i]和q1[j]不能压入同一个栈的充要条件也得证.</w:t>
      </w:r>
    </w:p>
    <w:p w:rsidR="002878C5" w:rsidRDefault="002878C5" w:rsidP="002878C5">
      <w:pPr>
        <w:pStyle w:val="a5"/>
      </w:pPr>
      <w:r>
        <w:t>这样,我们对所有的数对(i,j)满足1&lt;=i&lt;j&lt;=n,检查是否存在i&lt;j&lt;k满足p1[k]&lt; p1[i]</w:t>
      </w:r>
    </w:p>
    <w:p w:rsidR="002878C5" w:rsidRDefault="002878C5" w:rsidP="002878C5">
      <w:r>
        <w:br/>
      </w:r>
      <w:r>
        <w:t>二分图的两部分看作两个栈</w:t>
      </w:r>
      <w:r>
        <w:t>,</w:t>
      </w:r>
      <w:r>
        <w:t>因为二分图的同一部分内不会出现任何连边</w:t>
      </w:r>
      <w:r>
        <w:t>,</w:t>
      </w:r>
      <w:r>
        <w:t>也就相当于不能压入同一个栈的所有结点都分到了两个栈中</w:t>
      </w:r>
      <w:r>
        <w:t>.</w:t>
      </w:r>
      <w:r>
        <w:br/>
      </w:r>
      <w:r>
        <w:t>此时我们只考虑检查是否有解</w:t>
      </w:r>
      <w:r>
        <w:t>,</w:t>
      </w:r>
      <w:r>
        <w:t>所以只要</w:t>
      </w:r>
      <w:r>
        <w:t>O(n)</w:t>
      </w:r>
      <w:r>
        <w:t>检查出这个图是不是二分图</w:t>
      </w:r>
      <w:r>
        <w:t>,</w:t>
      </w:r>
      <w:r>
        <w:t>就可以得知是否有解</w:t>
      </w:r>
      <w:r>
        <w:t xml:space="preserve">. </w:t>
      </w:r>
    </w:p>
    <w:p w:rsidR="002878C5" w:rsidRDefault="002878C5" w:rsidP="002878C5">
      <w:pPr>
        <w:pStyle w:val="a5"/>
      </w:pPr>
      <w:r>
        <w:t>此时,检查有解的问题已经解决.接下来的问题是,如何找到字典序最小的解.</w:t>
      </w:r>
      <w:r>
        <w:br/>
        <w:t>实际上,可以发现,如果把二分图染成1和2两种颜色,那么结点染色为1对应当前结点被压入s1,为2对应被压入s2.为了字典序尽量小,我们希望让编号小的结点优先压入s1.</w:t>
      </w:r>
      <w:r>
        <w:br/>
        <w:t>又发现二分图的不同连通分量之间的染色是互不影响的,所以可以每次选取一个未染色的编号最小的结点,将它染色为1并从它开始DFS染色,直到所有结点都被染色为止.这样,我们就得到了每个结点应该压入哪个栈中.接下来要做的,只不过是模拟之后输出序列啦~</w:t>
      </w:r>
    </w:p>
    <w:p w:rsidR="002878C5" w:rsidRDefault="002878C5" w:rsidP="002878C5">
      <w:pPr>
        <w:pStyle w:val="a5"/>
      </w:pPr>
      <w:r>
        <w:t>还有一点小问题,就是如果对于数对(i,j),都去枚举检查是否存在k使得p1[k]</w:t>
      </w:r>
    </w:p>
    <w:p w:rsidR="002878C5" w:rsidRDefault="002878C5" w:rsidP="002878C5">
      <w:pPr>
        <w:pStyle w:val="a5"/>
      </w:pPr>
      <w:r>
        <w:t>MRain:程序是我自己写的(懒得按照格式输出了),已经过了所有标准数据.</w:t>
      </w:r>
    </w:p>
    <w:p w:rsidR="002878C5" w:rsidRDefault="002878C5" w:rsidP="002878C5">
      <w:pPr>
        <w:pStyle w:val="HTML"/>
        <w:rPr>
          <w:rFonts w:ascii="Courier New" w:hAnsi="Courier New"/>
        </w:rPr>
      </w:pPr>
      <w:r>
        <w:rPr>
          <w:rFonts w:ascii="Courier New" w:hAnsi="Courier New"/>
          <w:b/>
          <w:bCs/>
          <w:color w:val="000000"/>
        </w:rPr>
        <w:t>var</w:t>
      </w:r>
      <w:r>
        <w:rPr>
          <w:rFonts w:ascii="Courier New" w:hAnsi="Courier New"/>
        </w:rPr>
        <w:tab/>
        <w:t>a</w:t>
      </w:r>
      <w:r>
        <w:rPr>
          <w:rFonts w:ascii="Courier New" w:hAnsi="Courier New"/>
          <w:color w:val="339933"/>
        </w:rPr>
        <w:t>,</w:t>
      </w:r>
      <w:r>
        <w:rPr>
          <w:rFonts w:ascii="Courier New" w:hAnsi="Courier New"/>
        </w:rPr>
        <w:t>b</w:t>
      </w:r>
      <w:r>
        <w:rPr>
          <w:rFonts w:ascii="Courier New" w:hAnsi="Courier New"/>
          <w:color w:val="339933"/>
        </w:rPr>
        <w:t>,</w:t>
      </w:r>
      <w:r>
        <w:rPr>
          <w:rFonts w:ascii="Courier New" w:hAnsi="Courier New"/>
        </w:rPr>
        <w:t>head</w:t>
      </w:r>
      <w:r>
        <w:rPr>
          <w:rFonts w:ascii="Courier New" w:hAnsi="Courier New"/>
          <w:color w:val="339933"/>
        </w:rPr>
        <w:t>,</w:t>
      </w:r>
      <w:r>
        <w:rPr>
          <w:rFonts w:ascii="Courier New" w:hAnsi="Courier New"/>
        </w:rPr>
        <w:t>next</w:t>
      </w:r>
      <w:r>
        <w:rPr>
          <w:rFonts w:ascii="Courier New" w:hAnsi="Courier New"/>
          <w:color w:val="339933"/>
        </w:rPr>
        <w:t>,</w:t>
      </w:r>
      <w:r>
        <w:rPr>
          <w:rFonts w:ascii="Courier New" w:hAnsi="Courier New"/>
        </w:rPr>
        <w:t>point</w:t>
      </w:r>
      <w:r>
        <w:rPr>
          <w:rFonts w:ascii="Courier New" w:hAnsi="Courier New"/>
          <w:color w:val="339933"/>
        </w:rPr>
        <w:t>,</w:t>
      </w:r>
      <w:r>
        <w:rPr>
          <w:rFonts w:ascii="Courier New" w:hAnsi="Courier New"/>
        </w:rPr>
        <w:t>color</w:t>
      </w:r>
      <w:r>
        <w:rPr>
          <w:rFonts w:ascii="Courier New" w:hAnsi="Courier New"/>
          <w:color w:val="339933"/>
        </w:rPr>
        <w:t>:</w:t>
      </w:r>
      <w:r>
        <w:rPr>
          <w:rFonts w:ascii="Courier New" w:hAnsi="Courier New"/>
          <w:b/>
          <w:bCs/>
          <w:color w:val="000066"/>
        </w:rPr>
        <w:t>array</w:t>
      </w:r>
      <w:r>
        <w:rPr>
          <w:rFonts w:ascii="Courier New" w:hAnsi="Courier New"/>
          <w:color w:val="009900"/>
        </w:rPr>
        <w:t>[</w:t>
      </w:r>
      <w:r>
        <w:rPr>
          <w:rFonts w:ascii="Courier New" w:hAnsi="Courier New"/>
        </w:rPr>
        <w:t>0..2001</w:t>
      </w:r>
      <w:r>
        <w:rPr>
          <w:rFonts w:ascii="Courier New" w:hAnsi="Courier New"/>
          <w:color w:val="009900"/>
        </w:rPr>
        <w:t>]</w:t>
      </w:r>
      <w:r>
        <w:rPr>
          <w:rFonts w:ascii="Courier New" w:hAnsi="Courier New"/>
          <w:b/>
          <w:bCs/>
          <w:color w:val="000000"/>
        </w:rPr>
        <w:t>of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  <w:b/>
          <w:bCs/>
          <w:color w:val="000066"/>
        </w:rPr>
        <w:t>longint</w:t>
      </w:r>
      <w:r>
        <w:rPr>
          <w:rFonts w:ascii="Courier New" w:hAnsi="Courier New"/>
        </w:rPr>
        <w:t>;</w:t>
      </w:r>
    </w:p>
    <w:p w:rsidR="002878C5" w:rsidRDefault="002878C5" w:rsidP="002878C5">
      <w:pPr>
        <w:pStyle w:val="HTML"/>
        <w:rPr>
          <w:rFonts w:ascii="Courier New" w:hAnsi="Courier New"/>
        </w:rPr>
      </w:pPr>
      <w:r>
        <w:rPr>
          <w:rFonts w:ascii="Courier New" w:hAnsi="Courier New"/>
        </w:rPr>
        <w:tab/>
        <w:t>s</w:t>
      </w:r>
      <w:r>
        <w:rPr>
          <w:rFonts w:ascii="Courier New" w:hAnsi="Courier New"/>
          <w:color w:val="339933"/>
        </w:rPr>
        <w:t>:</w:t>
      </w:r>
      <w:r>
        <w:rPr>
          <w:rFonts w:ascii="Courier New" w:hAnsi="Courier New"/>
          <w:b/>
          <w:bCs/>
          <w:color w:val="000066"/>
        </w:rPr>
        <w:t>array</w:t>
      </w:r>
      <w:r>
        <w:rPr>
          <w:rFonts w:ascii="Courier New" w:hAnsi="Courier New"/>
          <w:color w:val="009900"/>
        </w:rPr>
        <w:t>[</w:t>
      </w:r>
      <w:r>
        <w:rPr>
          <w:rFonts w:ascii="Courier New" w:hAnsi="Courier New"/>
        </w:rPr>
        <w:t>1..2</w:t>
      </w:r>
      <w:r>
        <w:rPr>
          <w:rFonts w:ascii="Courier New" w:hAnsi="Courier New"/>
          <w:color w:val="339933"/>
        </w:rPr>
        <w:t>,</w:t>
      </w:r>
      <w:r>
        <w:rPr>
          <w:rFonts w:ascii="Courier New" w:hAnsi="Courier New"/>
        </w:rPr>
        <w:t>0..1000</w:t>
      </w:r>
      <w:r>
        <w:rPr>
          <w:rFonts w:ascii="Courier New" w:hAnsi="Courier New"/>
          <w:color w:val="009900"/>
        </w:rPr>
        <w:t>]</w:t>
      </w:r>
      <w:r>
        <w:rPr>
          <w:rFonts w:ascii="Courier New" w:hAnsi="Courier New"/>
          <w:b/>
          <w:bCs/>
          <w:color w:val="000000"/>
        </w:rPr>
        <w:t>of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  <w:b/>
          <w:bCs/>
          <w:color w:val="000066"/>
        </w:rPr>
        <w:t>longint</w:t>
      </w:r>
      <w:r>
        <w:rPr>
          <w:rFonts w:ascii="Courier New" w:hAnsi="Courier New"/>
        </w:rPr>
        <w:t>;</w:t>
      </w:r>
    </w:p>
    <w:p w:rsidR="002878C5" w:rsidRDefault="002878C5" w:rsidP="002878C5">
      <w:pPr>
        <w:pStyle w:val="HTML"/>
        <w:rPr>
          <w:rFonts w:ascii="Courier New" w:hAnsi="Courier New"/>
        </w:rPr>
      </w:pPr>
      <w:r>
        <w:rPr>
          <w:rFonts w:ascii="Courier New" w:hAnsi="Courier New"/>
        </w:rPr>
        <w:tab/>
        <w:t>n</w:t>
      </w:r>
      <w:r>
        <w:rPr>
          <w:rFonts w:ascii="Courier New" w:hAnsi="Courier New"/>
          <w:color w:val="339933"/>
        </w:rPr>
        <w:t>,</w:t>
      </w:r>
      <w:r>
        <w:rPr>
          <w:rFonts w:ascii="Courier New" w:hAnsi="Courier New"/>
        </w:rPr>
        <w:t>p</w:t>
      </w:r>
      <w:r>
        <w:rPr>
          <w:rFonts w:ascii="Courier New" w:hAnsi="Courier New"/>
          <w:color w:val="339933"/>
        </w:rPr>
        <w:t>,</w:t>
      </w:r>
      <w:r>
        <w:rPr>
          <w:rFonts w:ascii="Courier New" w:hAnsi="Courier New"/>
        </w:rPr>
        <w:t>i</w:t>
      </w:r>
      <w:r>
        <w:rPr>
          <w:rFonts w:ascii="Courier New" w:hAnsi="Courier New"/>
          <w:color w:val="339933"/>
        </w:rPr>
        <w:t>,</w:t>
      </w:r>
      <w:r>
        <w:rPr>
          <w:rFonts w:ascii="Courier New" w:hAnsi="Courier New"/>
        </w:rPr>
        <w:t>j</w:t>
      </w:r>
      <w:r>
        <w:rPr>
          <w:rFonts w:ascii="Courier New" w:hAnsi="Courier New"/>
          <w:color w:val="339933"/>
        </w:rPr>
        <w:t>,</w:t>
      </w:r>
      <w:r>
        <w:rPr>
          <w:rFonts w:ascii="Courier New" w:hAnsi="Courier New"/>
        </w:rPr>
        <w:t>last</w:t>
      </w:r>
      <w:r>
        <w:rPr>
          <w:rFonts w:ascii="Courier New" w:hAnsi="Courier New"/>
          <w:color w:val="339933"/>
        </w:rPr>
        <w:t>:</w:t>
      </w:r>
      <w:r>
        <w:rPr>
          <w:rFonts w:ascii="Courier New" w:hAnsi="Courier New"/>
          <w:b/>
          <w:bCs/>
          <w:color w:val="000066"/>
        </w:rPr>
        <w:t>longint</w:t>
      </w:r>
      <w:r>
        <w:rPr>
          <w:rFonts w:ascii="Courier New" w:hAnsi="Courier New"/>
        </w:rPr>
        <w:t>;</w:t>
      </w:r>
    </w:p>
    <w:p w:rsidR="002878C5" w:rsidRDefault="002878C5" w:rsidP="002878C5">
      <w:pPr>
        <w:pStyle w:val="HTML"/>
        <w:rPr>
          <w:rFonts w:ascii="Courier New" w:hAnsi="Courier New"/>
        </w:rPr>
      </w:pPr>
      <w:r>
        <w:rPr>
          <w:rFonts w:ascii="Courier New" w:hAnsi="Courier New"/>
          <w:b/>
          <w:bCs/>
          <w:color w:val="000000"/>
        </w:rPr>
        <w:t>procedure</w:t>
      </w:r>
      <w:r>
        <w:rPr>
          <w:rFonts w:ascii="Courier New" w:hAnsi="Courier New"/>
        </w:rPr>
        <w:t xml:space="preserve"> badend;</w:t>
      </w:r>
    </w:p>
    <w:p w:rsidR="002878C5" w:rsidRDefault="002878C5" w:rsidP="002878C5">
      <w:pPr>
        <w:pStyle w:val="HTML"/>
        <w:rPr>
          <w:rFonts w:ascii="Courier New" w:hAnsi="Courier New"/>
        </w:rPr>
      </w:pPr>
      <w:r>
        <w:rPr>
          <w:rFonts w:ascii="Courier New" w:hAnsi="Courier New"/>
          <w:b/>
          <w:bCs/>
          <w:color w:val="000000"/>
        </w:rPr>
        <w:t>begin</w:t>
      </w:r>
    </w:p>
    <w:p w:rsidR="002878C5" w:rsidRDefault="002878C5" w:rsidP="002878C5">
      <w:pPr>
        <w:pStyle w:val="HTML"/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  <w:color w:val="000066"/>
        </w:rPr>
        <w:t>writeln</w:t>
      </w:r>
      <w:r>
        <w:rPr>
          <w:rFonts w:ascii="Courier New" w:hAnsi="Courier New"/>
          <w:color w:val="009900"/>
        </w:rPr>
        <w:t>(</w:t>
      </w:r>
      <w:r>
        <w:rPr>
          <w:rFonts w:ascii="Courier New" w:hAnsi="Courier New"/>
          <w:color w:val="CC66CC"/>
        </w:rPr>
        <w:t>0</w:t>
      </w:r>
      <w:r>
        <w:rPr>
          <w:rFonts w:ascii="Courier New" w:hAnsi="Courier New"/>
          <w:color w:val="009900"/>
        </w:rPr>
        <w:t>)</w:t>
      </w:r>
      <w:r>
        <w:rPr>
          <w:rFonts w:ascii="Courier New" w:hAnsi="Courier New"/>
        </w:rPr>
        <w:t>;</w:t>
      </w:r>
    </w:p>
    <w:p w:rsidR="002878C5" w:rsidRDefault="002878C5" w:rsidP="002878C5">
      <w:pPr>
        <w:pStyle w:val="HTML"/>
        <w:rPr>
          <w:rFonts w:ascii="Courier New" w:hAnsi="Courier New"/>
        </w:rPr>
      </w:pPr>
      <w:r>
        <w:rPr>
          <w:rFonts w:ascii="Courier New" w:hAnsi="Courier New"/>
        </w:rPr>
        <w:tab/>
        <w:t>close</w:t>
      </w:r>
      <w:r>
        <w:rPr>
          <w:rFonts w:ascii="Courier New" w:hAnsi="Courier New"/>
          <w:color w:val="009900"/>
        </w:rPr>
        <w:t>(</w:t>
      </w:r>
      <w:r>
        <w:rPr>
          <w:rFonts w:ascii="Courier New" w:hAnsi="Courier New"/>
        </w:rPr>
        <w:t>output</w:t>
      </w:r>
      <w:r>
        <w:rPr>
          <w:rFonts w:ascii="Courier New" w:hAnsi="Courier New"/>
          <w:color w:val="009900"/>
        </w:rPr>
        <w:t>)</w:t>
      </w:r>
      <w:r>
        <w:rPr>
          <w:rFonts w:ascii="Courier New" w:hAnsi="Courier New"/>
        </w:rPr>
        <w:t>;</w:t>
      </w:r>
    </w:p>
    <w:p w:rsidR="002878C5" w:rsidRDefault="002878C5" w:rsidP="002878C5">
      <w:pPr>
        <w:pStyle w:val="HTML"/>
        <w:rPr>
          <w:rFonts w:ascii="Courier New" w:hAnsi="Courier New"/>
        </w:rPr>
      </w:pPr>
      <w:r>
        <w:rPr>
          <w:rFonts w:ascii="Courier New" w:hAnsi="Courier New"/>
        </w:rPr>
        <w:tab/>
        <w:t>halt;</w:t>
      </w:r>
    </w:p>
    <w:p w:rsidR="002878C5" w:rsidRDefault="002878C5" w:rsidP="002878C5">
      <w:pPr>
        <w:pStyle w:val="HTML"/>
        <w:rPr>
          <w:rFonts w:ascii="Courier New" w:hAnsi="Courier New"/>
        </w:rPr>
      </w:pPr>
      <w:r>
        <w:rPr>
          <w:rFonts w:ascii="Courier New" w:hAnsi="Courier New"/>
          <w:b/>
          <w:bCs/>
          <w:color w:val="000000"/>
        </w:rPr>
        <w:t>end</w:t>
      </w:r>
      <w:r>
        <w:rPr>
          <w:rFonts w:ascii="Courier New" w:hAnsi="Courier New"/>
        </w:rPr>
        <w:t>;</w:t>
      </w:r>
    </w:p>
    <w:p w:rsidR="002878C5" w:rsidRDefault="002878C5" w:rsidP="002878C5">
      <w:pPr>
        <w:pStyle w:val="HTML"/>
        <w:rPr>
          <w:rFonts w:ascii="Courier New" w:hAnsi="Courier New"/>
        </w:rPr>
      </w:pPr>
      <w:r>
        <w:rPr>
          <w:rFonts w:ascii="Courier New" w:hAnsi="Courier New"/>
          <w:b/>
          <w:bCs/>
          <w:color w:val="000000"/>
        </w:rPr>
        <w:t>procedure</w:t>
      </w:r>
      <w:r>
        <w:rPr>
          <w:rFonts w:ascii="Courier New" w:hAnsi="Courier New"/>
        </w:rPr>
        <w:t xml:space="preserve"> addedge</w:t>
      </w:r>
      <w:r>
        <w:rPr>
          <w:rFonts w:ascii="Courier New" w:hAnsi="Courier New"/>
          <w:color w:val="009900"/>
        </w:rPr>
        <w:t>(</w:t>
      </w:r>
      <w:r>
        <w:rPr>
          <w:rFonts w:ascii="Courier New" w:hAnsi="Courier New"/>
        </w:rPr>
        <w:t>a</w:t>
      </w:r>
      <w:r>
        <w:rPr>
          <w:rFonts w:ascii="Courier New" w:hAnsi="Courier New"/>
          <w:color w:val="339933"/>
        </w:rPr>
        <w:t>,</w:t>
      </w:r>
      <w:r>
        <w:rPr>
          <w:rFonts w:ascii="Courier New" w:hAnsi="Courier New"/>
        </w:rPr>
        <w:t>b</w:t>
      </w:r>
      <w:r>
        <w:rPr>
          <w:rFonts w:ascii="Courier New" w:hAnsi="Courier New"/>
          <w:color w:val="339933"/>
        </w:rPr>
        <w:t>:</w:t>
      </w:r>
      <w:r>
        <w:rPr>
          <w:rFonts w:ascii="Courier New" w:hAnsi="Courier New"/>
          <w:b/>
          <w:bCs/>
          <w:color w:val="000066"/>
        </w:rPr>
        <w:t>longint</w:t>
      </w:r>
      <w:r>
        <w:rPr>
          <w:rFonts w:ascii="Courier New" w:hAnsi="Courier New"/>
          <w:color w:val="009900"/>
        </w:rPr>
        <w:t>)</w:t>
      </w:r>
      <w:r>
        <w:rPr>
          <w:rFonts w:ascii="Courier New" w:hAnsi="Courier New"/>
        </w:rPr>
        <w:t>;</w:t>
      </w:r>
    </w:p>
    <w:p w:rsidR="002878C5" w:rsidRDefault="002878C5" w:rsidP="002878C5">
      <w:pPr>
        <w:pStyle w:val="HTML"/>
        <w:rPr>
          <w:rFonts w:ascii="Courier New" w:hAnsi="Courier New"/>
        </w:rPr>
      </w:pPr>
      <w:r>
        <w:rPr>
          <w:rFonts w:ascii="Courier New" w:hAnsi="Courier New"/>
          <w:b/>
          <w:bCs/>
          <w:color w:val="000000"/>
        </w:rPr>
        <w:t>var</w:t>
      </w:r>
      <w:r>
        <w:rPr>
          <w:rFonts w:ascii="Courier New" w:hAnsi="Courier New"/>
        </w:rPr>
        <w:tab/>
        <w:t>t</w:t>
      </w:r>
      <w:r>
        <w:rPr>
          <w:rFonts w:ascii="Courier New" w:hAnsi="Courier New"/>
          <w:color w:val="339933"/>
        </w:rPr>
        <w:t>:</w:t>
      </w:r>
      <w:r>
        <w:rPr>
          <w:rFonts w:ascii="Courier New" w:hAnsi="Courier New"/>
          <w:b/>
          <w:bCs/>
          <w:color w:val="000066"/>
        </w:rPr>
        <w:t>longint</w:t>
      </w:r>
      <w:r>
        <w:rPr>
          <w:rFonts w:ascii="Courier New" w:hAnsi="Courier New"/>
        </w:rPr>
        <w:t>;</w:t>
      </w:r>
    </w:p>
    <w:p w:rsidR="002878C5" w:rsidRDefault="002878C5" w:rsidP="002878C5">
      <w:pPr>
        <w:pStyle w:val="HTML"/>
        <w:rPr>
          <w:rFonts w:ascii="Courier New" w:hAnsi="Courier New"/>
        </w:rPr>
      </w:pPr>
      <w:r>
        <w:rPr>
          <w:rFonts w:ascii="Courier New" w:hAnsi="Courier New"/>
          <w:b/>
          <w:bCs/>
          <w:color w:val="000000"/>
        </w:rPr>
        <w:t>begin</w:t>
      </w:r>
    </w:p>
    <w:p w:rsidR="002878C5" w:rsidRDefault="002878C5" w:rsidP="002878C5">
      <w:pPr>
        <w:pStyle w:val="HTML"/>
        <w:rPr>
          <w:rFonts w:ascii="Courier New" w:hAnsi="Courier New"/>
        </w:rPr>
      </w:pPr>
      <w:r>
        <w:rPr>
          <w:rFonts w:ascii="Courier New" w:hAnsi="Courier New"/>
        </w:rPr>
        <w:tab/>
        <w:t>inc</w:t>
      </w:r>
      <w:r>
        <w:rPr>
          <w:rFonts w:ascii="Courier New" w:hAnsi="Courier New"/>
          <w:color w:val="009900"/>
        </w:rPr>
        <w:t>(</w:t>
      </w:r>
      <w:r>
        <w:rPr>
          <w:rFonts w:ascii="Courier New" w:hAnsi="Courier New"/>
        </w:rPr>
        <w:t>p</w:t>
      </w:r>
      <w:r>
        <w:rPr>
          <w:rFonts w:ascii="Courier New" w:hAnsi="Courier New"/>
          <w:color w:val="009900"/>
        </w:rPr>
        <w:t>)</w:t>
      </w:r>
      <w:r>
        <w:rPr>
          <w:rFonts w:ascii="Courier New" w:hAnsi="Courier New"/>
        </w:rPr>
        <w:t>;</w:t>
      </w:r>
    </w:p>
    <w:p w:rsidR="002878C5" w:rsidRDefault="002878C5" w:rsidP="002878C5">
      <w:pPr>
        <w:pStyle w:val="HTML"/>
        <w:rPr>
          <w:rFonts w:ascii="Courier New" w:hAnsi="Courier New"/>
        </w:rPr>
      </w:pPr>
      <w:r>
        <w:rPr>
          <w:rFonts w:ascii="Courier New" w:hAnsi="Courier New"/>
        </w:rPr>
        <w:lastRenderedPageBreak/>
        <w:tab/>
        <w:t>point</w:t>
      </w:r>
      <w:r>
        <w:rPr>
          <w:rFonts w:ascii="Courier New" w:hAnsi="Courier New"/>
          <w:color w:val="009900"/>
        </w:rPr>
        <w:t>[</w:t>
      </w:r>
      <w:r>
        <w:rPr>
          <w:rFonts w:ascii="Courier New" w:hAnsi="Courier New"/>
        </w:rPr>
        <w:t>p</w:t>
      </w:r>
      <w:r>
        <w:rPr>
          <w:rFonts w:ascii="Courier New" w:hAnsi="Courier New"/>
          <w:color w:val="009900"/>
        </w:rPr>
        <w:t>]</w:t>
      </w:r>
      <w:r>
        <w:rPr>
          <w:rFonts w:ascii="Courier New" w:hAnsi="Courier New"/>
          <w:color w:val="339933"/>
        </w:rPr>
        <w:t>:=</w:t>
      </w:r>
      <w:r>
        <w:rPr>
          <w:rFonts w:ascii="Courier New" w:hAnsi="Courier New"/>
        </w:rPr>
        <w:t>b;</w:t>
      </w:r>
    </w:p>
    <w:p w:rsidR="002878C5" w:rsidRDefault="002878C5" w:rsidP="002878C5">
      <w:pPr>
        <w:pStyle w:val="HTML"/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  <w:b/>
          <w:bCs/>
          <w:color w:val="000000"/>
        </w:rPr>
        <w:t>if</w:t>
      </w:r>
      <w:r>
        <w:rPr>
          <w:rFonts w:ascii="Courier New" w:hAnsi="Courier New"/>
        </w:rPr>
        <w:t xml:space="preserve"> head</w:t>
      </w:r>
      <w:r>
        <w:rPr>
          <w:rFonts w:ascii="Courier New" w:hAnsi="Courier New"/>
          <w:color w:val="009900"/>
        </w:rPr>
        <w:t>[</w:t>
      </w:r>
      <w:r>
        <w:rPr>
          <w:rFonts w:ascii="Courier New" w:hAnsi="Courier New"/>
        </w:rPr>
        <w:t>a</w:t>
      </w:r>
      <w:r>
        <w:rPr>
          <w:rFonts w:ascii="Courier New" w:hAnsi="Courier New"/>
          <w:color w:val="009900"/>
        </w:rPr>
        <w:t>]</w:t>
      </w:r>
      <w:r>
        <w:rPr>
          <w:rFonts w:ascii="Courier New" w:hAnsi="Courier New"/>
          <w:color w:val="339933"/>
        </w:rPr>
        <w:t>=</w:t>
      </w:r>
      <w:r>
        <w:rPr>
          <w:rFonts w:ascii="Courier New" w:hAnsi="Courier New"/>
          <w:color w:val="CC66CC"/>
        </w:rPr>
        <w:t>0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  <w:b/>
          <w:bCs/>
          <w:color w:val="000000"/>
        </w:rPr>
        <w:t>then</w:t>
      </w:r>
    </w:p>
    <w:p w:rsidR="002878C5" w:rsidRDefault="002878C5" w:rsidP="002878C5">
      <w:pPr>
        <w:pStyle w:val="HTML"/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  <w:t>head</w:t>
      </w:r>
      <w:r>
        <w:rPr>
          <w:rFonts w:ascii="Courier New" w:hAnsi="Courier New"/>
          <w:color w:val="009900"/>
        </w:rPr>
        <w:t>[</w:t>
      </w:r>
      <w:r>
        <w:rPr>
          <w:rFonts w:ascii="Courier New" w:hAnsi="Courier New"/>
        </w:rPr>
        <w:t>a</w:t>
      </w:r>
      <w:r>
        <w:rPr>
          <w:rFonts w:ascii="Courier New" w:hAnsi="Courier New"/>
          <w:color w:val="009900"/>
        </w:rPr>
        <w:t>]</w:t>
      </w:r>
      <w:r>
        <w:rPr>
          <w:rFonts w:ascii="Courier New" w:hAnsi="Courier New"/>
          <w:color w:val="339933"/>
        </w:rPr>
        <w:t>:=</w:t>
      </w:r>
      <w:r>
        <w:rPr>
          <w:rFonts w:ascii="Courier New" w:hAnsi="Courier New"/>
        </w:rPr>
        <w:t>p</w:t>
      </w:r>
    </w:p>
    <w:p w:rsidR="002878C5" w:rsidRDefault="002878C5" w:rsidP="002878C5">
      <w:pPr>
        <w:pStyle w:val="HTML"/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  <w:b/>
          <w:bCs/>
          <w:color w:val="000000"/>
        </w:rPr>
        <w:t>else</w:t>
      </w:r>
    </w:p>
    <w:p w:rsidR="002878C5" w:rsidRDefault="002878C5" w:rsidP="002878C5">
      <w:pPr>
        <w:pStyle w:val="HTML"/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  <w:b/>
          <w:bCs/>
          <w:color w:val="000000"/>
        </w:rPr>
        <w:t>begin</w:t>
      </w:r>
    </w:p>
    <w:p w:rsidR="002878C5" w:rsidRDefault="002878C5" w:rsidP="002878C5">
      <w:pPr>
        <w:pStyle w:val="HTML"/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  <w:t>t</w:t>
      </w:r>
      <w:r>
        <w:rPr>
          <w:rFonts w:ascii="Courier New" w:hAnsi="Courier New"/>
          <w:color w:val="339933"/>
        </w:rPr>
        <w:t>:=</w:t>
      </w:r>
      <w:r>
        <w:rPr>
          <w:rFonts w:ascii="Courier New" w:hAnsi="Courier New"/>
        </w:rPr>
        <w:t>head</w:t>
      </w:r>
      <w:r>
        <w:rPr>
          <w:rFonts w:ascii="Courier New" w:hAnsi="Courier New"/>
          <w:color w:val="009900"/>
        </w:rPr>
        <w:t>[</w:t>
      </w:r>
      <w:r>
        <w:rPr>
          <w:rFonts w:ascii="Courier New" w:hAnsi="Courier New"/>
        </w:rPr>
        <w:t>a</w:t>
      </w:r>
      <w:r>
        <w:rPr>
          <w:rFonts w:ascii="Courier New" w:hAnsi="Courier New"/>
          <w:color w:val="009900"/>
        </w:rPr>
        <w:t>]</w:t>
      </w:r>
      <w:r>
        <w:rPr>
          <w:rFonts w:ascii="Courier New" w:hAnsi="Courier New"/>
        </w:rPr>
        <w:t>;</w:t>
      </w:r>
    </w:p>
    <w:p w:rsidR="002878C5" w:rsidRDefault="002878C5" w:rsidP="002878C5">
      <w:pPr>
        <w:pStyle w:val="HTML"/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  <w:b/>
          <w:bCs/>
          <w:color w:val="000000"/>
        </w:rPr>
        <w:t>while</w:t>
      </w:r>
      <w:r>
        <w:rPr>
          <w:rFonts w:ascii="Courier New" w:hAnsi="Courier New"/>
        </w:rPr>
        <w:t xml:space="preserve"> next</w:t>
      </w:r>
      <w:r>
        <w:rPr>
          <w:rFonts w:ascii="Courier New" w:hAnsi="Courier New"/>
          <w:color w:val="009900"/>
        </w:rPr>
        <w:t>[</w:t>
      </w:r>
      <w:r>
        <w:rPr>
          <w:rFonts w:ascii="Courier New" w:hAnsi="Courier New"/>
        </w:rPr>
        <w:t>t</w:t>
      </w:r>
      <w:r>
        <w:rPr>
          <w:rFonts w:ascii="Courier New" w:hAnsi="Courier New"/>
          <w:color w:val="009900"/>
        </w:rPr>
        <w:t>]</w:t>
      </w:r>
      <w:r>
        <w:rPr>
          <w:rFonts w:ascii="Courier New" w:hAnsi="Courier New"/>
        </w:rPr>
        <w:t>&lt;&gt;</w:t>
      </w:r>
      <w:r>
        <w:rPr>
          <w:rFonts w:ascii="Courier New" w:hAnsi="Courier New"/>
          <w:color w:val="CC66CC"/>
        </w:rPr>
        <w:t>0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  <w:b/>
          <w:bCs/>
          <w:color w:val="000000"/>
        </w:rPr>
        <w:t>do</w:t>
      </w:r>
    </w:p>
    <w:p w:rsidR="002878C5" w:rsidRDefault="002878C5" w:rsidP="002878C5">
      <w:pPr>
        <w:pStyle w:val="HTML"/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  <w:t>t</w:t>
      </w:r>
      <w:r>
        <w:rPr>
          <w:rFonts w:ascii="Courier New" w:hAnsi="Courier New"/>
          <w:color w:val="339933"/>
        </w:rPr>
        <w:t>:=</w:t>
      </w:r>
      <w:r>
        <w:rPr>
          <w:rFonts w:ascii="Courier New" w:hAnsi="Courier New"/>
        </w:rPr>
        <w:t>next</w:t>
      </w:r>
      <w:r>
        <w:rPr>
          <w:rFonts w:ascii="Courier New" w:hAnsi="Courier New"/>
          <w:color w:val="009900"/>
        </w:rPr>
        <w:t>[</w:t>
      </w:r>
      <w:r>
        <w:rPr>
          <w:rFonts w:ascii="Courier New" w:hAnsi="Courier New"/>
        </w:rPr>
        <w:t>t</w:t>
      </w:r>
      <w:r>
        <w:rPr>
          <w:rFonts w:ascii="Courier New" w:hAnsi="Courier New"/>
          <w:color w:val="009900"/>
        </w:rPr>
        <w:t>]</w:t>
      </w:r>
      <w:r>
        <w:rPr>
          <w:rFonts w:ascii="Courier New" w:hAnsi="Courier New"/>
        </w:rPr>
        <w:t>;</w:t>
      </w:r>
    </w:p>
    <w:p w:rsidR="002878C5" w:rsidRDefault="002878C5" w:rsidP="002878C5">
      <w:pPr>
        <w:pStyle w:val="HTML"/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  <w:t>next</w:t>
      </w:r>
      <w:r>
        <w:rPr>
          <w:rFonts w:ascii="Courier New" w:hAnsi="Courier New"/>
          <w:color w:val="009900"/>
        </w:rPr>
        <w:t>[</w:t>
      </w:r>
      <w:r>
        <w:rPr>
          <w:rFonts w:ascii="Courier New" w:hAnsi="Courier New"/>
        </w:rPr>
        <w:t>t</w:t>
      </w:r>
      <w:r>
        <w:rPr>
          <w:rFonts w:ascii="Courier New" w:hAnsi="Courier New"/>
          <w:color w:val="009900"/>
        </w:rPr>
        <w:t>]</w:t>
      </w:r>
      <w:r>
        <w:rPr>
          <w:rFonts w:ascii="Courier New" w:hAnsi="Courier New"/>
          <w:color w:val="339933"/>
        </w:rPr>
        <w:t>:=</w:t>
      </w:r>
      <w:r>
        <w:rPr>
          <w:rFonts w:ascii="Courier New" w:hAnsi="Courier New"/>
        </w:rPr>
        <w:t>p;</w:t>
      </w:r>
    </w:p>
    <w:p w:rsidR="002878C5" w:rsidRDefault="002878C5" w:rsidP="002878C5">
      <w:pPr>
        <w:pStyle w:val="HTML"/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  <w:b/>
          <w:bCs/>
          <w:color w:val="000000"/>
        </w:rPr>
        <w:t>end</w:t>
      </w:r>
      <w:r>
        <w:rPr>
          <w:rFonts w:ascii="Courier New" w:hAnsi="Courier New"/>
        </w:rPr>
        <w:t>;</w:t>
      </w:r>
    </w:p>
    <w:p w:rsidR="002878C5" w:rsidRDefault="002878C5" w:rsidP="002878C5">
      <w:pPr>
        <w:pStyle w:val="HTML"/>
        <w:rPr>
          <w:rFonts w:ascii="Courier New" w:hAnsi="Courier New"/>
        </w:rPr>
      </w:pPr>
      <w:r>
        <w:rPr>
          <w:rFonts w:ascii="Courier New" w:hAnsi="Courier New"/>
          <w:b/>
          <w:bCs/>
          <w:color w:val="000000"/>
        </w:rPr>
        <w:t>end</w:t>
      </w:r>
      <w:r>
        <w:rPr>
          <w:rFonts w:ascii="Courier New" w:hAnsi="Courier New"/>
        </w:rPr>
        <w:t>;</w:t>
      </w:r>
    </w:p>
    <w:p w:rsidR="002878C5" w:rsidRDefault="002878C5" w:rsidP="002878C5">
      <w:pPr>
        <w:pStyle w:val="HTML"/>
        <w:rPr>
          <w:rFonts w:ascii="Courier New" w:hAnsi="Courier New"/>
        </w:rPr>
      </w:pPr>
      <w:r>
        <w:rPr>
          <w:rFonts w:ascii="Courier New" w:hAnsi="Courier New"/>
          <w:b/>
          <w:bCs/>
          <w:color w:val="000000"/>
        </w:rPr>
        <w:t>procedure</w:t>
      </w:r>
      <w:r>
        <w:rPr>
          <w:rFonts w:ascii="Courier New" w:hAnsi="Courier New"/>
        </w:rPr>
        <w:t xml:space="preserve"> dfs</w:t>
      </w:r>
      <w:r>
        <w:rPr>
          <w:rFonts w:ascii="Courier New" w:hAnsi="Courier New"/>
          <w:color w:val="009900"/>
        </w:rPr>
        <w:t>(</w:t>
      </w:r>
      <w:r>
        <w:rPr>
          <w:rFonts w:ascii="Courier New" w:hAnsi="Courier New"/>
        </w:rPr>
        <w:t>now</w:t>
      </w:r>
      <w:r>
        <w:rPr>
          <w:rFonts w:ascii="Courier New" w:hAnsi="Courier New"/>
          <w:color w:val="339933"/>
        </w:rPr>
        <w:t>:</w:t>
      </w:r>
      <w:r>
        <w:rPr>
          <w:rFonts w:ascii="Courier New" w:hAnsi="Courier New"/>
          <w:b/>
          <w:bCs/>
          <w:color w:val="000066"/>
        </w:rPr>
        <w:t>longint</w:t>
      </w:r>
      <w:r>
        <w:rPr>
          <w:rFonts w:ascii="Courier New" w:hAnsi="Courier New"/>
          <w:color w:val="009900"/>
        </w:rPr>
        <w:t>)</w:t>
      </w:r>
      <w:r>
        <w:rPr>
          <w:rFonts w:ascii="Courier New" w:hAnsi="Courier New"/>
        </w:rPr>
        <w:t>;</w:t>
      </w:r>
    </w:p>
    <w:p w:rsidR="002878C5" w:rsidRDefault="002878C5" w:rsidP="002878C5">
      <w:pPr>
        <w:pStyle w:val="HTML"/>
        <w:rPr>
          <w:rFonts w:ascii="Courier New" w:hAnsi="Courier New"/>
        </w:rPr>
      </w:pPr>
      <w:r>
        <w:rPr>
          <w:rFonts w:ascii="Courier New" w:hAnsi="Courier New"/>
          <w:b/>
          <w:bCs/>
          <w:color w:val="000000"/>
        </w:rPr>
        <w:t>var</w:t>
      </w:r>
      <w:r>
        <w:rPr>
          <w:rFonts w:ascii="Courier New" w:hAnsi="Courier New"/>
        </w:rPr>
        <w:tab/>
        <w:t>t</w:t>
      </w:r>
      <w:r>
        <w:rPr>
          <w:rFonts w:ascii="Courier New" w:hAnsi="Courier New"/>
          <w:color w:val="339933"/>
        </w:rPr>
        <w:t>:</w:t>
      </w:r>
      <w:r>
        <w:rPr>
          <w:rFonts w:ascii="Courier New" w:hAnsi="Courier New"/>
          <w:b/>
          <w:bCs/>
          <w:color w:val="000066"/>
        </w:rPr>
        <w:t>longint</w:t>
      </w:r>
      <w:r>
        <w:rPr>
          <w:rFonts w:ascii="Courier New" w:hAnsi="Courier New"/>
        </w:rPr>
        <w:t>;</w:t>
      </w:r>
    </w:p>
    <w:p w:rsidR="002878C5" w:rsidRDefault="002878C5" w:rsidP="002878C5">
      <w:pPr>
        <w:pStyle w:val="HTML"/>
        <w:rPr>
          <w:rFonts w:ascii="Courier New" w:hAnsi="Courier New"/>
        </w:rPr>
      </w:pPr>
      <w:r>
        <w:rPr>
          <w:rFonts w:ascii="Courier New" w:hAnsi="Courier New"/>
          <w:b/>
          <w:bCs/>
          <w:color w:val="000000"/>
        </w:rPr>
        <w:t>begin</w:t>
      </w:r>
    </w:p>
    <w:p w:rsidR="002878C5" w:rsidRDefault="002878C5" w:rsidP="002878C5">
      <w:pPr>
        <w:pStyle w:val="HTML"/>
        <w:rPr>
          <w:rFonts w:ascii="Courier New" w:hAnsi="Courier New"/>
        </w:rPr>
      </w:pPr>
      <w:r>
        <w:rPr>
          <w:rFonts w:ascii="Courier New" w:hAnsi="Courier New"/>
        </w:rPr>
        <w:tab/>
        <w:t>t</w:t>
      </w:r>
      <w:r>
        <w:rPr>
          <w:rFonts w:ascii="Courier New" w:hAnsi="Courier New"/>
          <w:color w:val="339933"/>
        </w:rPr>
        <w:t>:=</w:t>
      </w:r>
      <w:r>
        <w:rPr>
          <w:rFonts w:ascii="Courier New" w:hAnsi="Courier New"/>
        </w:rPr>
        <w:t>head</w:t>
      </w:r>
      <w:r>
        <w:rPr>
          <w:rFonts w:ascii="Courier New" w:hAnsi="Courier New"/>
          <w:color w:val="009900"/>
        </w:rPr>
        <w:t>[</w:t>
      </w:r>
      <w:r>
        <w:rPr>
          <w:rFonts w:ascii="Courier New" w:hAnsi="Courier New"/>
        </w:rPr>
        <w:t>now</w:t>
      </w:r>
      <w:r>
        <w:rPr>
          <w:rFonts w:ascii="Courier New" w:hAnsi="Courier New"/>
          <w:color w:val="009900"/>
        </w:rPr>
        <w:t>]</w:t>
      </w:r>
      <w:r>
        <w:rPr>
          <w:rFonts w:ascii="Courier New" w:hAnsi="Courier New"/>
        </w:rPr>
        <w:t>;</w:t>
      </w:r>
    </w:p>
    <w:p w:rsidR="002878C5" w:rsidRDefault="002878C5" w:rsidP="002878C5">
      <w:pPr>
        <w:pStyle w:val="HTML"/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  <w:b/>
          <w:bCs/>
          <w:color w:val="000000"/>
        </w:rPr>
        <w:t>while</w:t>
      </w:r>
      <w:r>
        <w:rPr>
          <w:rFonts w:ascii="Courier New" w:hAnsi="Courier New"/>
        </w:rPr>
        <w:t xml:space="preserve"> t&lt;&gt;</w:t>
      </w:r>
      <w:r>
        <w:rPr>
          <w:rFonts w:ascii="Courier New" w:hAnsi="Courier New"/>
          <w:color w:val="CC66CC"/>
        </w:rPr>
        <w:t>0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  <w:b/>
          <w:bCs/>
          <w:color w:val="000000"/>
        </w:rPr>
        <w:t>do</w:t>
      </w:r>
    </w:p>
    <w:p w:rsidR="002878C5" w:rsidRDefault="002878C5" w:rsidP="002878C5">
      <w:pPr>
        <w:pStyle w:val="HTML"/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  <w:b/>
          <w:bCs/>
          <w:color w:val="000000"/>
        </w:rPr>
        <w:t>begin</w:t>
      </w:r>
    </w:p>
    <w:p w:rsidR="002878C5" w:rsidRDefault="002878C5" w:rsidP="002878C5">
      <w:pPr>
        <w:pStyle w:val="HTML"/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  <w:b/>
          <w:bCs/>
          <w:color w:val="000000"/>
        </w:rPr>
        <w:t>if</w:t>
      </w:r>
      <w:r>
        <w:rPr>
          <w:rFonts w:ascii="Courier New" w:hAnsi="Courier New"/>
        </w:rPr>
        <w:t xml:space="preserve"> color</w:t>
      </w:r>
      <w:r>
        <w:rPr>
          <w:rFonts w:ascii="Courier New" w:hAnsi="Courier New"/>
          <w:color w:val="009900"/>
        </w:rPr>
        <w:t>[</w:t>
      </w:r>
      <w:r>
        <w:rPr>
          <w:rFonts w:ascii="Courier New" w:hAnsi="Courier New"/>
        </w:rPr>
        <w:t>point</w:t>
      </w:r>
      <w:r>
        <w:rPr>
          <w:rFonts w:ascii="Courier New" w:hAnsi="Courier New"/>
          <w:color w:val="009900"/>
        </w:rPr>
        <w:t>[</w:t>
      </w:r>
      <w:r>
        <w:rPr>
          <w:rFonts w:ascii="Courier New" w:hAnsi="Courier New"/>
        </w:rPr>
        <w:t>t</w:t>
      </w:r>
      <w:r>
        <w:rPr>
          <w:rFonts w:ascii="Courier New" w:hAnsi="Courier New"/>
          <w:color w:val="009900"/>
        </w:rPr>
        <w:t>]]</w:t>
      </w:r>
      <w:r>
        <w:rPr>
          <w:rFonts w:ascii="Courier New" w:hAnsi="Courier New"/>
          <w:color w:val="339933"/>
        </w:rPr>
        <w:t>=</w:t>
      </w:r>
      <w:r>
        <w:rPr>
          <w:rFonts w:ascii="Courier New" w:hAnsi="Courier New"/>
          <w:color w:val="CC66CC"/>
        </w:rPr>
        <w:t>0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  <w:b/>
          <w:bCs/>
          <w:color w:val="000000"/>
        </w:rPr>
        <w:t>then</w:t>
      </w:r>
    </w:p>
    <w:p w:rsidR="002878C5" w:rsidRDefault="002878C5" w:rsidP="002878C5">
      <w:pPr>
        <w:pStyle w:val="HTML"/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  <w:b/>
          <w:bCs/>
          <w:color w:val="000000"/>
        </w:rPr>
        <w:t>begin</w:t>
      </w:r>
    </w:p>
    <w:p w:rsidR="002878C5" w:rsidRDefault="002878C5" w:rsidP="002878C5">
      <w:pPr>
        <w:pStyle w:val="HTML"/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  <w:t>color</w:t>
      </w:r>
      <w:r>
        <w:rPr>
          <w:rFonts w:ascii="Courier New" w:hAnsi="Courier New"/>
          <w:color w:val="009900"/>
        </w:rPr>
        <w:t>[</w:t>
      </w:r>
      <w:r>
        <w:rPr>
          <w:rFonts w:ascii="Courier New" w:hAnsi="Courier New"/>
        </w:rPr>
        <w:t>point</w:t>
      </w:r>
      <w:r>
        <w:rPr>
          <w:rFonts w:ascii="Courier New" w:hAnsi="Courier New"/>
          <w:color w:val="009900"/>
        </w:rPr>
        <w:t>[</w:t>
      </w:r>
      <w:r>
        <w:rPr>
          <w:rFonts w:ascii="Courier New" w:hAnsi="Courier New"/>
        </w:rPr>
        <w:t>t</w:t>
      </w:r>
      <w:r>
        <w:rPr>
          <w:rFonts w:ascii="Courier New" w:hAnsi="Courier New"/>
          <w:color w:val="009900"/>
        </w:rPr>
        <w:t>]]</w:t>
      </w:r>
      <w:r>
        <w:rPr>
          <w:rFonts w:ascii="Courier New" w:hAnsi="Courier New"/>
          <w:color w:val="339933"/>
        </w:rPr>
        <w:t>:=</w:t>
      </w:r>
      <w:r>
        <w:rPr>
          <w:rFonts w:ascii="Courier New" w:hAnsi="Courier New"/>
          <w:color w:val="CC66CC"/>
        </w:rPr>
        <w:t>3</w:t>
      </w:r>
      <w:r>
        <w:rPr>
          <w:rFonts w:ascii="Courier New" w:hAnsi="Courier New"/>
          <w:color w:val="339933"/>
        </w:rPr>
        <w:t>-</w:t>
      </w:r>
      <w:r>
        <w:rPr>
          <w:rFonts w:ascii="Courier New" w:hAnsi="Courier New"/>
        </w:rPr>
        <w:t>color</w:t>
      </w:r>
      <w:r>
        <w:rPr>
          <w:rFonts w:ascii="Courier New" w:hAnsi="Courier New"/>
          <w:color w:val="009900"/>
        </w:rPr>
        <w:t>[</w:t>
      </w:r>
      <w:r>
        <w:rPr>
          <w:rFonts w:ascii="Courier New" w:hAnsi="Courier New"/>
        </w:rPr>
        <w:t>now</w:t>
      </w:r>
      <w:r>
        <w:rPr>
          <w:rFonts w:ascii="Courier New" w:hAnsi="Courier New"/>
          <w:color w:val="009900"/>
        </w:rPr>
        <w:t>]</w:t>
      </w:r>
      <w:r>
        <w:rPr>
          <w:rFonts w:ascii="Courier New" w:hAnsi="Courier New"/>
        </w:rPr>
        <w:t>;</w:t>
      </w:r>
    </w:p>
    <w:p w:rsidR="002878C5" w:rsidRDefault="002878C5" w:rsidP="002878C5">
      <w:pPr>
        <w:pStyle w:val="HTML"/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  <w:t>dfs</w:t>
      </w:r>
      <w:r>
        <w:rPr>
          <w:rFonts w:ascii="Courier New" w:hAnsi="Courier New"/>
          <w:color w:val="009900"/>
        </w:rPr>
        <w:t>(</w:t>
      </w:r>
      <w:r>
        <w:rPr>
          <w:rFonts w:ascii="Courier New" w:hAnsi="Courier New"/>
        </w:rPr>
        <w:t>point</w:t>
      </w:r>
      <w:r>
        <w:rPr>
          <w:rFonts w:ascii="Courier New" w:hAnsi="Courier New"/>
          <w:color w:val="009900"/>
        </w:rPr>
        <w:t>[</w:t>
      </w:r>
      <w:r>
        <w:rPr>
          <w:rFonts w:ascii="Courier New" w:hAnsi="Courier New"/>
        </w:rPr>
        <w:t>t</w:t>
      </w:r>
      <w:r>
        <w:rPr>
          <w:rFonts w:ascii="Courier New" w:hAnsi="Courier New"/>
          <w:color w:val="009900"/>
        </w:rPr>
        <w:t>])</w:t>
      </w:r>
      <w:r>
        <w:rPr>
          <w:rFonts w:ascii="Courier New" w:hAnsi="Courier New"/>
        </w:rPr>
        <w:t>;</w:t>
      </w:r>
    </w:p>
    <w:p w:rsidR="002878C5" w:rsidRDefault="002878C5" w:rsidP="002878C5">
      <w:pPr>
        <w:pStyle w:val="HTML"/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  <w:b/>
          <w:bCs/>
          <w:color w:val="000000"/>
        </w:rPr>
        <w:t>end</w:t>
      </w:r>
      <w:r>
        <w:rPr>
          <w:rFonts w:ascii="Courier New" w:hAnsi="Courier New"/>
        </w:rPr>
        <w:t>;</w:t>
      </w:r>
    </w:p>
    <w:p w:rsidR="002878C5" w:rsidRDefault="002878C5" w:rsidP="002878C5">
      <w:pPr>
        <w:pStyle w:val="HTML"/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  <w:b/>
          <w:bCs/>
          <w:color w:val="000000"/>
        </w:rPr>
        <w:t>if</w:t>
      </w:r>
      <w:r>
        <w:rPr>
          <w:rFonts w:ascii="Courier New" w:hAnsi="Courier New"/>
        </w:rPr>
        <w:t xml:space="preserve"> color</w:t>
      </w:r>
      <w:r>
        <w:rPr>
          <w:rFonts w:ascii="Courier New" w:hAnsi="Courier New"/>
          <w:color w:val="009900"/>
        </w:rPr>
        <w:t>[</w:t>
      </w:r>
      <w:r>
        <w:rPr>
          <w:rFonts w:ascii="Courier New" w:hAnsi="Courier New"/>
        </w:rPr>
        <w:t>point</w:t>
      </w:r>
      <w:r>
        <w:rPr>
          <w:rFonts w:ascii="Courier New" w:hAnsi="Courier New"/>
          <w:color w:val="009900"/>
        </w:rPr>
        <w:t>[</w:t>
      </w:r>
      <w:r>
        <w:rPr>
          <w:rFonts w:ascii="Courier New" w:hAnsi="Courier New"/>
        </w:rPr>
        <w:t>t</w:t>
      </w:r>
      <w:r>
        <w:rPr>
          <w:rFonts w:ascii="Courier New" w:hAnsi="Courier New"/>
          <w:color w:val="009900"/>
        </w:rPr>
        <w:t>]]</w:t>
      </w:r>
      <w:r>
        <w:rPr>
          <w:rFonts w:ascii="Courier New" w:hAnsi="Courier New"/>
          <w:color w:val="339933"/>
        </w:rPr>
        <w:t>=</w:t>
      </w:r>
      <w:r>
        <w:rPr>
          <w:rFonts w:ascii="Courier New" w:hAnsi="Courier New"/>
        </w:rPr>
        <w:t>color</w:t>
      </w:r>
      <w:r>
        <w:rPr>
          <w:rFonts w:ascii="Courier New" w:hAnsi="Courier New"/>
          <w:color w:val="009900"/>
        </w:rPr>
        <w:t>[</w:t>
      </w:r>
      <w:r>
        <w:rPr>
          <w:rFonts w:ascii="Courier New" w:hAnsi="Courier New"/>
        </w:rPr>
        <w:t>now</w:t>
      </w:r>
      <w:r>
        <w:rPr>
          <w:rFonts w:ascii="Courier New" w:hAnsi="Courier New"/>
          <w:color w:val="009900"/>
        </w:rPr>
        <w:t>]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  <w:b/>
          <w:bCs/>
          <w:color w:val="000000"/>
        </w:rPr>
        <w:t>then</w:t>
      </w:r>
      <w:r>
        <w:rPr>
          <w:rFonts w:ascii="Courier New" w:hAnsi="Courier New"/>
        </w:rPr>
        <w:t xml:space="preserve"> badend;</w:t>
      </w:r>
    </w:p>
    <w:p w:rsidR="002878C5" w:rsidRDefault="002878C5" w:rsidP="002878C5">
      <w:pPr>
        <w:pStyle w:val="HTML"/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  <w:t>t</w:t>
      </w:r>
      <w:r>
        <w:rPr>
          <w:rFonts w:ascii="Courier New" w:hAnsi="Courier New"/>
          <w:color w:val="339933"/>
        </w:rPr>
        <w:t>:=</w:t>
      </w:r>
      <w:r>
        <w:rPr>
          <w:rFonts w:ascii="Courier New" w:hAnsi="Courier New"/>
        </w:rPr>
        <w:t>next</w:t>
      </w:r>
      <w:r>
        <w:rPr>
          <w:rFonts w:ascii="Courier New" w:hAnsi="Courier New"/>
          <w:color w:val="009900"/>
        </w:rPr>
        <w:t>[</w:t>
      </w:r>
      <w:r>
        <w:rPr>
          <w:rFonts w:ascii="Courier New" w:hAnsi="Courier New"/>
        </w:rPr>
        <w:t>t</w:t>
      </w:r>
      <w:r>
        <w:rPr>
          <w:rFonts w:ascii="Courier New" w:hAnsi="Courier New"/>
          <w:color w:val="009900"/>
        </w:rPr>
        <w:t>]</w:t>
      </w:r>
      <w:r>
        <w:rPr>
          <w:rFonts w:ascii="Courier New" w:hAnsi="Courier New"/>
        </w:rPr>
        <w:t>;</w:t>
      </w:r>
    </w:p>
    <w:p w:rsidR="002878C5" w:rsidRDefault="002878C5" w:rsidP="002878C5">
      <w:pPr>
        <w:pStyle w:val="HTML"/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  <w:b/>
          <w:bCs/>
          <w:color w:val="000000"/>
        </w:rPr>
        <w:t>end</w:t>
      </w:r>
      <w:r>
        <w:rPr>
          <w:rFonts w:ascii="Courier New" w:hAnsi="Courier New"/>
        </w:rPr>
        <w:t>;</w:t>
      </w:r>
    </w:p>
    <w:p w:rsidR="002878C5" w:rsidRDefault="002878C5" w:rsidP="002878C5">
      <w:pPr>
        <w:pStyle w:val="HTML"/>
        <w:rPr>
          <w:rFonts w:ascii="Courier New" w:hAnsi="Courier New"/>
        </w:rPr>
      </w:pPr>
      <w:r>
        <w:rPr>
          <w:rFonts w:ascii="Courier New" w:hAnsi="Courier New"/>
          <w:b/>
          <w:bCs/>
          <w:color w:val="000000"/>
        </w:rPr>
        <w:t>end</w:t>
      </w:r>
      <w:r>
        <w:rPr>
          <w:rFonts w:ascii="Courier New" w:hAnsi="Courier New"/>
        </w:rPr>
        <w:t>;</w:t>
      </w:r>
    </w:p>
    <w:p w:rsidR="002878C5" w:rsidRDefault="002878C5" w:rsidP="002878C5">
      <w:pPr>
        <w:pStyle w:val="HTML"/>
        <w:rPr>
          <w:rFonts w:ascii="Courier New" w:hAnsi="Courier New"/>
        </w:rPr>
      </w:pPr>
      <w:r>
        <w:rPr>
          <w:rFonts w:ascii="Courier New" w:hAnsi="Courier New"/>
          <w:b/>
          <w:bCs/>
          <w:color w:val="000000"/>
        </w:rPr>
        <w:t>begin</w:t>
      </w:r>
    </w:p>
    <w:p w:rsidR="002878C5" w:rsidRDefault="002878C5" w:rsidP="002878C5">
      <w:pPr>
        <w:pStyle w:val="HTML"/>
        <w:rPr>
          <w:rFonts w:ascii="Courier New" w:hAnsi="Courier New"/>
        </w:rPr>
      </w:pPr>
      <w:r>
        <w:rPr>
          <w:rFonts w:ascii="Courier New" w:hAnsi="Courier New"/>
        </w:rPr>
        <w:tab/>
        <w:t>assign</w:t>
      </w:r>
      <w:r>
        <w:rPr>
          <w:rFonts w:ascii="Courier New" w:hAnsi="Courier New"/>
          <w:color w:val="009900"/>
        </w:rPr>
        <w:t>(</w:t>
      </w:r>
      <w:r>
        <w:rPr>
          <w:rFonts w:ascii="Courier New" w:hAnsi="Courier New"/>
        </w:rPr>
        <w:t>input</w:t>
      </w:r>
      <w:r>
        <w:rPr>
          <w:rFonts w:ascii="Courier New" w:hAnsi="Courier New"/>
          <w:color w:val="339933"/>
        </w:rPr>
        <w:t>,</w:t>
      </w:r>
      <w:r>
        <w:rPr>
          <w:rFonts w:ascii="Courier New" w:hAnsi="Courier New"/>
          <w:color w:val="FF0000"/>
        </w:rPr>
        <w:t>'twostack.in'</w:t>
      </w:r>
      <w:r>
        <w:rPr>
          <w:rFonts w:ascii="Courier New" w:hAnsi="Courier New"/>
          <w:color w:val="009900"/>
        </w:rPr>
        <w:t>)</w:t>
      </w:r>
      <w:r>
        <w:rPr>
          <w:rFonts w:ascii="Courier New" w:hAnsi="Courier New"/>
        </w:rPr>
        <w:t>;</w:t>
      </w:r>
    </w:p>
    <w:p w:rsidR="002878C5" w:rsidRDefault="002878C5" w:rsidP="002878C5">
      <w:pPr>
        <w:pStyle w:val="HTML"/>
        <w:rPr>
          <w:rFonts w:ascii="Courier New" w:hAnsi="Courier New"/>
        </w:rPr>
      </w:pPr>
      <w:r>
        <w:rPr>
          <w:rFonts w:ascii="Courier New" w:hAnsi="Courier New"/>
        </w:rPr>
        <w:tab/>
        <w:t>reset</w:t>
      </w:r>
      <w:r>
        <w:rPr>
          <w:rFonts w:ascii="Courier New" w:hAnsi="Courier New"/>
          <w:color w:val="009900"/>
        </w:rPr>
        <w:t>(</w:t>
      </w:r>
      <w:r>
        <w:rPr>
          <w:rFonts w:ascii="Courier New" w:hAnsi="Courier New"/>
        </w:rPr>
        <w:t>input</w:t>
      </w:r>
      <w:r>
        <w:rPr>
          <w:rFonts w:ascii="Courier New" w:hAnsi="Courier New"/>
          <w:color w:val="009900"/>
        </w:rPr>
        <w:t>)</w:t>
      </w:r>
      <w:r>
        <w:rPr>
          <w:rFonts w:ascii="Courier New" w:hAnsi="Courier New"/>
        </w:rPr>
        <w:t>;</w:t>
      </w:r>
    </w:p>
    <w:p w:rsidR="002878C5" w:rsidRDefault="002878C5" w:rsidP="002878C5">
      <w:pPr>
        <w:pStyle w:val="HTML"/>
        <w:rPr>
          <w:rFonts w:ascii="Courier New" w:hAnsi="Courier New"/>
        </w:rPr>
      </w:pPr>
      <w:r>
        <w:rPr>
          <w:rFonts w:ascii="Courier New" w:hAnsi="Courier New"/>
        </w:rPr>
        <w:tab/>
        <w:t>assign</w:t>
      </w:r>
      <w:r>
        <w:rPr>
          <w:rFonts w:ascii="Courier New" w:hAnsi="Courier New"/>
          <w:color w:val="009900"/>
        </w:rPr>
        <w:t>(</w:t>
      </w:r>
      <w:r>
        <w:rPr>
          <w:rFonts w:ascii="Courier New" w:hAnsi="Courier New"/>
        </w:rPr>
        <w:t>output</w:t>
      </w:r>
      <w:r>
        <w:rPr>
          <w:rFonts w:ascii="Courier New" w:hAnsi="Courier New"/>
          <w:color w:val="339933"/>
        </w:rPr>
        <w:t>,</w:t>
      </w:r>
      <w:r>
        <w:rPr>
          <w:rFonts w:ascii="Courier New" w:hAnsi="Courier New"/>
          <w:color w:val="FF0000"/>
        </w:rPr>
        <w:t>'twostack.out'</w:t>
      </w:r>
      <w:r>
        <w:rPr>
          <w:rFonts w:ascii="Courier New" w:hAnsi="Courier New"/>
          <w:color w:val="009900"/>
        </w:rPr>
        <w:t>)</w:t>
      </w:r>
      <w:r>
        <w:rPr>
          <w:rFonts w:ascii="Courier New" w:hAnsi="Courier New"/>
        </w:rPr>
        <w:t>;</w:t>
      </w:r>
    </w:p>
    <w:p w:rsidR="002878C5" w:rsidRDefault="002878C5" w:rsidP="002878C5">
      <w:pPr>
        <w:pStyle w:val="HTML"/>
        <w:rPr>
          <w:rFonts w:ascii="Courier New" w:hAnsi="Courier New"/>
        </w:rPr>
      </w:pPr>
      <w:r>
        <w:rPr>
          <w:rFonts w:ascii="Courier New" w:hAnsi="Courier New"/>
        </w:rPr>
        <w:tab/>
        <w:t>rewrite</w:t>
      </w:r>
      <w:r>
        <w:rPr>
          <w:rFonts w:ascii="Courier New" w:hAnsi="Courier New"/>
          <w:color w:val="009900"/>
        </w:rPr>
        <w:t>(</w:t>
      </w:r>
      <w:r>
        <w:rPr>
          <w:rFonts w:ascii="Courier New" w:hAnsi="Courier New"/>
        </w:rPr>
        <w:t>output</w:t>
      </w:r>
      <w:r>
        <w:rPr>
          <w:rFonts w:ascii="Courier New" w:hAnsi="Courier New"/>
          <w:color w:val="009900"/>
        </w:rPr>
        <w:t>)</w:t>
      </w:r>
      <w:r>
        <w:rPr>
          <w:rFonts w:ascii="Courier New" w:hAnsi="Courier New"/>
        </w:rPr>
        <w:t>;</w:t>
      </w:r>
    </w:p>
    <w:p w:rsidR="002878C5" w:rsidRDefault="002878C5" w:rsidP="002878C5">
      <w:pPr>
        <w:pStyle w:val="HTML"/>
        <w:rPr>
          <w:rFonts w:ascii="Courier New" w:hAnsi="Courier New"/>
        </w:rPr>
      </w:pPr>
      <w:r>
        <w:rPr>
          <w:rFonts w:ascii="Courier New" w:hAnsi="Courier New"/>
        </w:rPr>
        <w:tab/>
        <w:t>fillchar</w:t>
      </w:r>
      <w:r>
        <w:rPr>
          <w:rFonts w:ascii="Courier New" w:hAnsi="Courier New"/>
          <w:color w:val="009900"/>
        </w:rPr>
        <w:t>(</w:t>
      </w:r>
      <w:r>
        <w:rPr>
          <w:rFonts w:ascii="Courier New" w:hAnsi="Courier New"/>
        </w:rPr>
        <w:t>s</w:t>
      </w:r>
      <w:r>
        <w:rPr>
          <w:rFonts w:ascii="Courier New" w:hAnsi="Courier New"/>
          <w:color w:val="339933"/>
        </w:rPr>
        <w:t>,</w:t>
      </w:r>
      <w:r>
        <w:rPr>
          <w:rFonts w:ascii="Courier New" w:hAnsi="Courier New"/>
        </w:rPr>
        <w:t>sizeof</w:t>
      </w:r>
      <w:r>
        <w:rPr>
          <w:rFonts w:ascii="Courier New" w:hAnsi="Courier New"/>
          <w:color w:val="009900"/>
        </w:rPr>
        <w:t>(</w:t>
      </w:r>
      <w:r>
        <w:rPr>
          <w:rFonts w:ascii="Courier New" w:hAnsi="Courier New"/>
        </w:rPr>
        <w:t>s</w:t>
      </w:r>
      <w:r>
        <w:rPr>
          <w:rFonts w:ascii="Courier New" w:hAnsi="Courier New"/>
          <w:color w:val="009900"/>
        </w:rPr>
        <w:t>)</w:t>
      </w:r>
      <w:r>
        <w:rPr>
          <w:rFonts w:ascii="Courier New" w:hAnsi="Courier New"/>
          <w:color w:val="339933"/>
        </w:rPr>
        <w:t>,</w:t>
      </w:r>
      <w:r>
        <w:rPr>
          <w:rFonts w:ascii="Courier New" w:hAnsi="Courier New"/>
          <w:color w:val="CC66CC"/>
        </w:rPr>
        <w:t>0</w:t>
      </w:r>
      <w:r>
        <w:rPr>
          <w:rFonts w:ascii="Courier New" w:hAnsi="Courier New"/>
          <w:color w:val="009900"/>
        </w:rPr>
        <w:t>)</w:t>
      </w:r>
      <w:r>
        <w:rPr>
          <w:rFonts w:ascii="Courier New" w:hAnsi="Courier New"/>
        </w:rPr>
        <w:t>;</w:t>
      </w:r>
    </w:p>
    <w:p w:rsidR="002878C5" w:rsidRDefault="002878C5" w:rsidP="002878C5">
      <w:pPr>
        <w:pStyle w:val="HTML"/>
        <w:rPr>
          <w:rFonts w:ascii="Courier New" w:hAnsi="Courier New"/>
        </w:rPr>
      </w:pPr>
      <w:r>
        <w:rPr>
          <w:rFonts w:ascii="Courier New" w:hAnsi="Courier New"/>
        </w:rPr>
        <w:tab/>
        <w:t>fillchar</w:t>
      </w:r>
      <w:r>
        <w:rPr>
          <w:rFonts w:ascii="Courier New" w:hAnsi="Courier New"/>
          <w:color w:val="009900"/>
        </w:rPr>
        <w:t>(</w:t>
      </w:r>
      <w:r>
        <w:rPr>
          <w:rFonts w:ascii="Courier New" w:hAnsi="Courier New"/>
        </w:rPr>
        <w:t>a</w:t>
      </w:r>
      <w:r>
        <w:rPr>
          <w:rFonts w:ascii="Courier New" w:hAnsi="Courier New"/>
          <w:color w:val="339933"/>
        </w:rPr>
        <w:t>,</w:t>
      </w:r>
      <w:r>
        <w:rPr>
          <w:rFonts w:ascii="Courier New" w:hAnsi="Courier New"/>
        </w:rPr>
        <w:t>sizeof</w:t>
      </w:r>
      <w:r>
        <w:rPr>
          <w:rFonts w:ascii="Courier New" w:hAnsi="Courier New"/>
          <w:color w:val="009900"/>
        </w:rPr>
        <w:t>(</w:t>
      </w:r>
      <w:r>
        <w:rPr>
          <w:rFonts w:ascii="Courier New" w:hAnsi="Courier New"/>
        </w:rPr>
        <w:t>a</w:t>
      </w:r>
      <w:r>
        <w:rPr>
          <w:rFonts w:ascii="Courier New" w:hAnsi="Courier New"/>
          <w:color w:val="009900"/>
        </w:rPr>
        <w:t>)</w:t>
      </w:r>
      <w:r>
        <w:rPr>
          <w:rFonts w:ascii="Courier New" w:hAnsi="Courier New"/>
          <w:color w:val="339933"/>
        </w:rPr>
        <w:t>,</w:t>
      </w:r>
      <w:r>
        <w:rPr>
          <w:rFonts w:ascii="Courier New" w:hAnsi="Courier New"/>
          <w:color w:val="CC66CC"/>
        </w:rPr>
        <w:t>0</w:t>
      </w:r>
      <w:r>
        <w:rPr>
          <w:rFonts w:ascii="Courier New" w:hAnsi="Courier New"/>
          <w:color w:val="009900"/>
        </w:rPr>
        <w:t>)</w:t>
      </w:r>
      <w:r>
        <w:rPr>
          <w:rFonts w:ascii="Courier New" w:hAnsi="Courier New"/>
        </w:rPr>
        <w:t>;</w:t>
      </w:r>
    </w:p>
    <w:p w:rsidR="002878C5" w:rsidRDefault="002878C5" w:rsidP="002878C5">
      <w:pPr>
        <w:pStyle w:val="HTML"/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  <w:color w:val="000066"/>
        </w:rPr>
        <w:t>readln</w:t>
      </w:r>
      <w:r>
        <w:rPr>
          <w:rFonts w:ascii="Courier New" w:hAnsi="Courier New"/>
          <w:color w:val="009900"/>
        </w:rPr>
        <w:t>(</w:t>
      </w:r>
      <w:r>
        <w:rPr>
          <w:rFonts w:ascii="Courier New" w:hAnsi="Courier New"/>
        </w:rPr>
        <w:t>n</w:t>
      </w:r>
      <w:r>
        <w:rPr>
          <w:rFonts w:ascii="Courier New" w:hAnsi="Courier New"/>
          <w:color w:val="009900"/>
        </w:rPr>
        <w:t>)</w:t>
      </w:r>
      <w:r>
        <w:rPr>
          <w:rFonts w:ascii="Courier New" w:hAnsi="Courier New"/>
        </w:rPr>
        <w:t>;</w:t>
      </w:r>
    </w:p>
    <w:p w:rsidR="002878C5" w:rsidRDefault="002878C5" w:rsidP="002878C5">
      <w:pPr>
        <w:pStyle w:val="HTML"/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  <w:b/>
          <w:bCs/>
          <w:color w:val="000000"/>
        </w:rPr>
        <w:t>for</w:t>
      </w:r>
      <w:r>
        <w:rPr>
          <w:rFonts w:ascii="Courier New" w:hAnsi="Courier New"/>
        </w:rPr>
        <w:t xml:space="preserve"> i</w:t>
      </w:r>
      <w:r>
        <w:rPr>
          <w:rFonts w:ascii="Courier New" w:hAnsi="Courier New"/>
          <w:color w:val="339933"/>
        </w:rPr>
        <w:t>:=</w:t>
      </w:r>
      <w:r>
        <w:rPr>
          <w:rFonts w:ascii="Courier New" w:hAnsi="Courier New"/>
          <w:color w:val="CC66CC"/>
        </w:rPr>
        <w:t>1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  <w:b/>
          <w:bCs/>
          <w:color w:val="000000"/>
        </w:rPr>
        <w:t>to</w:t>
      </w:r>
      <w:r>
        <w:rPr>
          <w:rFonts w:ascii="Courier New" w:hAnsi="Courier New"/>
        </w:rPr>
        <w:t xml:space="preserve"> n </w:t>
      </w:r>
      <w:r>
        <w:rPr>
          <w:rFonts w:ascii="Courier New" w:hAnsi="Courier New"/>
          <w:b/>
          <w:bCs/>
          <w:color w:val="000000"/>
        </w:rPr>
        <w:t>do</w:t>
      </w:r>
    </w:p>
    <w:p w:rsidR="002878C5" w:rsidRDefault="002878C5" w:rsidP="002878C5">
      <w:pPr>
        <w:pStyle w:val="HTML"/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  <w:color w:val="000066"/>
        </w:rPr>
        <w:t>read</w:t>
      </w:r>
      <w:r>
        <w:rPr>
          <w:rFonts w:ascii="Courier New" w:hAnsi="Courier New"/>
          <w:color w:val="009900"/>
        </w:rPr>
        <w:t>(</w:t>
      </w:r>
      <w:r>
        <w:rPr>
          <w:rFonts w:ascii="Courier New" w:hAnsi="Courier New"/>
        </w:rPr>
        <w:t>a</w:t>
      </w:r>
      <w:r>
        <w:rPr>
          <w:rFonts w:ascii="Courier New" w:hAnsi="Courier New"/>
          <w:color w:val="009900"/>
        </w:rPr>
        <w:t>[</w:t>
      </w:r>
      <w:r>
        <w:rPr>
          <w:rFonts w:ascii="Courier New" w:hAnsi="Courier New"/>
        </w:rPr>
        <w:t>i</w:t>
      </w:r>
      <w:r>
        <w:rPr>
          <w:rFonts w:ascii="Courier New" w:hAnsi="Courier New"/>
          <w:color w:val="009900"/>
        </w:rPr>
        <w:t>])</w:t>
      </w:r>
      <w:r>
        <w:rPr>
          <w:rFonts w:ascii="Courier New" w:hAnsi="Courier New"/>
        </w:rPr>
        <w:t>;</w:t>
      </w:r>
    </w:p>
    <w:p w:rsidR="002878C5" w:rsidRDefault="002878C5" w:rsidP="002878C5">
      <w:pPr>
        <w:pStyle w:val="HTML"/>
        <w:rPr>
          <w:rFonts w:ascii="Courier New" w:hAnsi="Courier New"/>
        </w:rPr>
      </w:pPr>
      <w:r>
        <w:rPr>
          <w:rFonts w:ascii="Courier New" w:hAnsi="Courier New"/>
        </w:rPr>
        <w:t> </w:t>
      </w:r>
    </w:p>
    <w:p w:rsidR="002878C5" w:rsidRDefault="002878C5" w:rsidP="002878C5">
      <w:pPr>
        <w:pStyle w:val="HTML"/>
        <w:rPr>
          <w:rFonts w:ascii="Courier New" w:hAnsi="Courier New"/>
        </w:rPr>
      </w:pPr>
      <w:r>
        <w:rPr>
          <w:rFonts w:ascii="Courier New" w:hAnsi="Courier New"/>
        </w:rPr>
        <w:tab/>
        <w:t>b</w:t>
      </w:r>
      <w:r>
        <w:rPr>
          <w:rFonts w:ascii="Courier New" w:hAnsi="Courier New"/>
          <w:color w:val="009900"/>
        </w:rPr>
        <w:t>[</w:t>
      </w:r>
      <w:r>
        <w:rPr>
          <w:rFonts w:ascii="Courier New" w:hAnsi="Courier New"/>
        </w:rPr>
        <w:t>n</w:t>
      </w:r>
      <w:r>
        <w:rPr>
          <w:rFonts w:ascii="Courier New" w:hAnsi="Courier New"/>
          <w:color w:val="339933"/>
        </w:rPr>
        <w:t>+</w:t>
      </w:r>
      <w:r>
        <w:rPr>
          <w:rFonts w:ascii="Courier New" w:hAnsi="Courier New"/>
          <w:color w:val="CC66CC"/>
        </w:rPr>
        <w:t>1</w:t>
      </w:r>
      <w:r>
        <w:rPr>
          <w:rFonts w:ascii="Courier New" w:hAnsi="Courier New"/>
          <w:color w:val="009900"/>
        </w:rPr>
        <w:t>]</w:t>
      </w:r>
      <w:r>
        <w:rPr>
          <w:rFonts w:ascii="Courier New" w:hAnsi="Courier New"/>
          <w:color w:val="339933"/>
        </w:rPr>
        <w:t>:=</w:t>
      </w:r>
      <w:r>
        <w:rPr>
          <w:rFonts w:ascii="Courier New" w:hAnsi="Courier New"/>
        </w:rPr>
        <w:t>maxlongint;p</w:t>
      </w:r>
      <w:r>
        <w:rPr>
          <w:rFonts w:ascii="Courier New" w:hAnsi="Courier New"/>
          <w:color w:val="339933"/>
        </w:rPr>
        <w:t>:=</w:t>
      </w:r>
      <w:r>
        <w:rPr>
          <w:rFonts w:ascii="Courier New" w:hAnsi="Courier New"/>
          <w:color w:val="CC66CC"/>
        </w:rPr>
        <w:t>0</w:t>
      </w:r>
      <w:r>
        <w:rPr>
          <w:rFonts w:ascii="Courier New" w:hAnsi="Courier New"/>
        </w:rPr>
        <w:t>;</w:t>
      </w:r>
    </w:p>
    <w:p w:rsidR="002878C5" w:rsidRDefault="002878C5" w:rsidP="002878C5">
      <w:pPr>
        <w:pStyle w:val="HTML"/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  <w:b/>
          <w:bCs/>
          <w:color w:val="000000"/>
        </w:rPr>
        <w:t>for</w:t>
      </w:r>
      <w:r>
        <w:rPr>
          <w:rFonts w:ascii="Courier New" w:hAnsi="Courier New"/>
        </w:rPr>
        <w:t xml:space="preserve"> i</w:t>
      </w:r>
      <w:r>
        <w:rPr>
          <w:rFonts w:ascii="Courier New" w:hAnsi="Courier New"/>
          <w:color w:val="339933"/>
        </w:rPr>
        <w:t>:=</w:t>
      </w:r>
      <w:r>
        <w:rPr>
          <w:rFonts w:ascii="Courier New" w:hAnsi="Courier New"/>
        </w:rPr>
        <w:t xml:space="preserve">n </w:t>
      </w:r>
      <w:r>
        <w:rPr>
          <w:rFonts w:ascii="Courier New" w:hAnsi="Courier New"/>
          <w:b/>
          <w:bCs/>
          <w:color w:val="000000"/>
        </w:rPr>
        <w:t>downto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  <w:color w:val="CC66CC"/>
        </w:rPr>
        <w:t>1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  <w:b/>
          <w:bCs/>
          <w:color w:val="000000"/>
        </w:rPr>
        <w:t>do</w:t>
      </w:r>
    </w:p>
    <w:p w:rsidR="002878C5" w:rsidRDefault="002878C5" w:rsidP="002878C5">
      <w:pPr>
        <w:pStyle w:val="HTML"/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  <w:b/>
          <w:bCs/>
          <w:color w:val="000000"/>
        </w:rPr>
        <w:t>begin</w:t>
      </w:r>
    </w:p>
    <w:p w:rsidR="002878C5" w:rsidRDefault="002878C5" w:rsidP="002878C5">
      <w:pPr>
        <w:pStyle w:val="HTML"/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  <w:t>b</w:t>
      </w:r>
      <w:r>
        <w:rPr>
          <w:rFonts w:ascii="Courier New" w:hAnsi="Courier New"/>
          <w:color w:val="009900"/>
        </w:rPr>
        <w:t>[</w:t>
      </w:r>
      <w:r>
        <w:rPr>
          <w:rFonts w:ascii="Courier New" w:hAnsi="Courier New"/>
        </w:rPr>
        <w:t>i</w:t>
      </w:r>
      <w:r>
        <w:rPr>
          <w:rFonts w:ascii="Courier New" w:hAnsi="Courier New"/>
          <w:color w:val="009900"/>
        </w:rPr>
        <w:t>]</w:t>
      </w:r>
      <w:r>
        <w:rPr>
          <w:rFonts w:ascii="Courier New" w:hAnsi="Courier New"/>
          <w:color w:val="339933"/>
        </w:rPr>
        <w:t>:=</w:t>
      </w:r>
      <w:r>
        <w:rPr>
          <w:rFonts w:ascii="Courier New" w:hAnsi="Courier New"/>
        </w:rPr>
        <w:t>b</w:t>
      </w:r>
      <w:r>
        <w:rPr>
          <w:rFonts w:ascii="Courier New" w:hAnsi="Courier New"/>
          <w:color w:val="009900"/>
        </w:rPr>
        <w:t>[</w:t>
      </w:r>
      <w:r>
        <w:rPr>
          <w:rFonts w:ascii="Courier New" w:hAnsi="Courier New"/>
        </w:rPr>
        <w:t>i</w:t>
      </w:r>
      <w:r>
        <w:rPr>
          <w:rFonts w:ascii="Courier New" w:hAnsi="Courier New"/>
          <w:color w:val="339933"/>
        </w:rPr>
        <w:t>+</w:t>
      </w:r>
      <w:r>
        <w:rPr>
          <w:rFonts w:ascii="Courier New" w:hAnsi="Courier New"/>
          <w:color w:val="CC66CC"/>
        </w:rPr>
        <w:t>1</w:t>
      </w:r>
      <w:r>
        <w:rPr>
          <w:rFonts w:ascii="Courier New" w:hAnsi="Courier New"/>
          <w:color w:val="009900"/>
        </w:rPr>
        <w:t>]</w:t>
      </w:r>
      <w:r>
        <w:rPr>
          <w:rFonts w:ascii="Courier New" w:hAnsi="Courier New"/>
        </w:rPr>
        <w:t>;</w:t>
      </w:r>
    </w:p>
    <w:p w:rsidR="002878C5" w:rsidRDefault="002878C5" w:rsidP="002878C5">
      <w:pPr>
        <w:pStyle w:val="HTML"/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  <w:b/>
          <w:bCs/>
          <w:color w:val="000000"/>
        </w:rPr>
        <w:t>if</w:t>
      </w:r>
      <w:r>
        <w:rPr>
          <w:rFonts w:ascii="Courier New" w:hAnsi="Courier New"/>
        </w:rPr>
        <w:t xml:space="preserve"> a</w:t>
      </w:r>
      <w:r>
        <w:rPr>
          <w:rFonts w:ascii="Courier New" w:hAnsi="Courier New"/>
          <w:color w:val="009900"/>
        </w:rPr>
        <w:t>[</w:t>
      </w:r>
      <w:r>
        <w:rPr>
          <w:rFonts w:ascii="Courier New" w:hAnsi="Courier New"/>
        </w:rPr>
        <w:t>i</w:t>
      </w:r>
      <w:r>
        <w:rPr>
          <w:rFonts w:ascii="Courier New" w:hAnsi="Courier New"/>
          <w:color w:val="009900"/>
        </w:rPr>
        <w:t>]</w:t>
      </w:r>
      <w:r>
        <w:rPr>
          <w:rFonts w:ascii="Courier New" w:hAnsi="Courier New"/>
        </w:rPr>
        <w:t>&lt;b</w:t>
      </w:r>
      <w:r>
        <w:rPr>
          <w:rFonts w:ascii="Courier New" w:hAnsi="Courier New"/>
          <w:color w:val="009900"/>
        </w:rPr>
        <w:t>[</w:t>
      </w:r>
      <w:r>
        <w:rPr>
          <w:rFonts w:ascii="Courier New" w:hAnsi="Courier New"/>
        </w:rPr>
        <w:t>i</w:t>
      </w:r>
      <w:r>
        <w:rPr>
          <w:rFonts w:ascii="Courier New" w:hAnsi="Courier New"/>
          <w:color w:val="009900"/>
        </w:rPr>
        <w:t>]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  <w:b/>
          <w:bCs/>
          <w:color w:val="000000"/>
        </w:rPr>
        <w:t>then</w:t>
      </w:r>
      <w:r>
        <w:rPr>
          <w:rFonts w:ascii="Courier New" w:hAnsi="Courier New"/>
        </w:rPr>
        <w:t xml:space="preserve"> b</w:t>
      </w:r>
      <w:r>
        <w:rPr>
          <w:rFonts w:ascii="Courier New" w:hAnsi="Courier New"/>
          <w:color w:val="009900"/>
        </w:rPr>
        <w:t>[</w:t>
      </w:r>
      <w:r>
        <w:rPr>
          <w:rFonts w:ascii="Courier New" w:hAnsi="Courier New"/>
        </w:rPr>
        <w:t>i</w:t>
      </w:r>
      <w:r>
        <w:rPr>
          <w:rFonts w:ascii="Courier New" w:hAnsi="Courier New"/>
          <w:color w:val="009900"/>
        </w:rPr>
        <w:t>]</w:t>
      </w:r>
      <w:r>
        <w:rPr>
          <w:rFonts w:ascii="Courier New" w:hAnsi="Courier New"/>
          <w:color w:val="339933"/>
        </w:rPr>
        <w:t>:=</w:t>
      </w:r>
      <w:r>
        <w:rPr>
          <w:rFonts w:ascii="Courier New" w:hAnsi="Courier New"/>
        </w:rPr>
        <w:t>a</w:t>
      </w:r>
      <w:r>
        <w:rPr>
          <w:rFonts w:ascii="Courier New" w:hAnsi="Courier New"/>
          <w:color w:val="009900"/>
        </w:rPr>
        <w:t>[</w:t>
      </w:r>
      <w:r>
        <w:rPr>
          <w:rFonts w:ascii="Courier New" w:hAnsi="Courier New"/>
        </w:rPr>
        <w:t>i</w:t>
      </w:r>
      <w:r>
        <w:rPr>
          <w:rFonts w:ascii="Courier New" w:hAnsi="Courier New"/>
          <w:color w:val="009900"/>
        </w:rPr>
        <w:t>]</w:t>
      </w:r>
      <w:r>
        <w:rPr>
          <w:rFonts w:ascii="Courier New" w:hAnsi="Courier New"/>
        </w:rPr>
        <w:t>;</w:t>
      </w:r>
    </w:p>
    <w:p w:rsidR="002878C5" w:rsidRDefault="002878C5" w:rsidP="002878C5">
      <w:pPr>
        <w:pStyle w:val="HTML"/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  <w:b/>
          <w:bCs/>
          <w:color w:val="000000"/>
        </w:rPr>
        <w:t>end</w:t>
      </w:r>
      <w:r>
        <w:rPr>
          <w:rFonts w:ascii="Courier New" w:hAnsi="Courier New"/>
        </w:rPr>
        <w:t>;</w:t>
      </w:r>
    </w:p>
    <w:p w:rsidR="002878C5" w:rsidRDefault="002878C5" w:rsidP="002878C5">
      <w:pPr>
        <w:pStyle w:val="HTML"/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  <w:b/>
          <w:bCs/>
          <w:color w:val="000000"/>
        </w:rPr>
        <w:t>for</w:t>
      </w:r>
      <w:r>
        <w:rPr>
          <w:rFonts w:ascii="Courier New" w:hAnsi="Courier New"/>
        </w:rPr>
        <w:t xml:space="preserve"> i</w:t>
      </w:r>
      <w:r>
        <w:rPr>
          <w:rFonts w:ascii="Courier New" w:hAnsi="Courier New"/>
          <w:color w:val="339933"/>
        </w:rPr>
        <w:t>:=</w:t>
      </w:r>
      <w:r>
        <w:rPr>
          <w:rFonts w:ascii="Courier New" w:hAnsi="Courier New"/>
          <w:color w:val="CC66CC"/>
        </w:rPr>
        <w:t>1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  <w:b/>
          <w:bCs/>
          <w:color w:val="000000"/>
        </w:rPr>
        <w:t>to</w:t>
      </w:r>
      <w:r>
        <w:rPr>
          <w:rFonts w:ascii="Courier New" w:hAnsi="Courier New"/>
        </w:rPr>
        <w:t xml:space="preserve"> n </w:t>
      </w:r>
      <w:r>
        <w:rPr>
          <w:rFonts w:ascii="Courier New" w:hAnsi="Courier New"/>
          <w:b/>
          <w:bCs/>
          <w:color w:val="000000"/>
        </w:rPr>
        <w:t>do</w:t>
      </w:r>
    </w:p>
    <w:p w:rsidR="002878C5" w:rsidRDefault="002878C5" w:rsidP="002878C5">
      <w:pPr>
        <w:pStyle w:val="HTML"/>
        <w:rPr>
          <w:rFonts w:ascii="Courier New" w:hAnsi="Courier New"/>
        </w:rPr>
      </w:pPr>
      <w:r>
        <w:rPr>
          <w:rFonts w:ascii="Courier New" w:hAnsi="Courier New"/>
        </w:rPr>
        <w:lastRenderedPageBreak/>
        <w:tab/>
      </w:r>
      <w:r>
        <w:rPr>
          <w:rFonts w:ascii="Courier New" w:hAnsi="Courier New"/>
        </w:rPr>
        <w:tab/>
      </w:r>
      <w:r>
        <w:rPr>
          <w:rFonts w:ascii="Courier New" w:hAnsi="Courier New"/>
          <w:b/>
          <w:bCs/>
          <w:color w:val="000000"/>
        </w:rPr>
        <w:t>for</w:t>
      </w:r>
      <w:r>
        <w:rPr>
          <w:rFonts w:ascii="Courier New" w:hAnsi="Courier New"/>
        </w:rPr>
        <w:t xml:space="preserve"> j</w:t>
      </w:r>
      <w:r>
        <w:rPr>
          <w:rFonts w:ascii="Courier New" w:hAnsi="Courier New"/>
          <w:color w:val="339933"/>
        </w:rPr>
        <w:t>:=</w:t>
      </w:r>
      <w:r>
        <w:rPr>
          <w:rFonts w:ascii="Courier New" w:hAnsi="Courier New"/>
        </w:rPr>
        <w:t>i</w:t>
      </w:r>
      <w:r>
        <w:rPr>
          <w:rFonts w:ascii="Courier New" w:hAnsi="Courier New"/>
          <w:color w:val="339933"/>
        </w:rPr>
        <w:t>+</w:t>
      </w:r>
      <w:r>
        <w:rPr>
          <w:rFonts w:ascii="Courier New" w:hAnsi="Courier New"/>
          <w:color w:val="CC66CC"/>
        </w:rPr>
        <w:t>1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  <w:b/>
          <w:bCs/>
          <w:color w:val="000000"/>
        </w:rPr>
        <w:t>to</w:t>
      </w:r>
      <w:r>
        <w:rPr>
          <w:rFonts w:ascii="Courier New" w:hAnsi="Courier New"/>
        </w:rPr>
        <w:t xml:space="preserve"> n </w:t>
      </w:r>
      <w:r>
        <w:rPr>
          <w:rFonts w:ascii="Courier New" w:hAnsi="Courier New"/>
          <w:b/>
          <w:bCs/>
          <w:color w:val="000000"/>
        </w:rPr>
        <w:t>do</w:t>
      </w:r>
    </w:p>
    <w:p w:rsidR="002878C5" w:rsidRDefault="002878C5" w:rsidP="002878C5">
      <w:pPr>
        <w:pStyle w:val="HTML"/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  <w:b/>
          <w:bCs/>
          <w:color w:val="000000"/>
        </w:rPr>
        <w:t>if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  <w:color w:val="009900"/>
        </w:rPr>
        <w:t>(</w:t>
      </w:r>
      <w:r>
        <w:rPr>
          <w:rFonts w:ascii="Courier New" w:hAnsi="Courier New"/>
        </w:rPr>
        <w:t>b</w:t>
      </w:r>
      <w:r>
        <w:rPr>
          <w:rFonts w:ascii="Courier New" w:hAnsi="Courier New"/>
          <w:color w:val="009900"/>
        </w:rPr>
        <w:t>[</w:t>
      </w:r>
      <w:r>
        <w:rPr>
          <w:rFonts w:ascii="Courier New" w:hAnsi="Courier New"/>
        </w:rPr>
        <w:t>j</w:t>
      </w:r>
      <w:r>
        <w:rPr>
          <w:rFonts w:ascii="Courier New" w:hAnsi="Courier New"/>
          <w:color w:val="339933"/>
        </w:rPr>
        <w:t>+</w:t>
      </w:r>
      <w:r>
        <w:rPr>
          <w:rFonts w:ascii="Courier New" w:hAnsi="Courier New"/>
          <w:color w:val="CC66CC"/>
        </w:rPr>
        <w:t>1</w:t>
      </w:r>
      <w:r>
        <w:rPr>
          <w:rFonts w:ascii="Courier New" w:hAnsi="Courier New"/>
          <w:color w:val="009900"/>
        </w:rPr>
        <w:t>]</w:t>
      </w:r>
      <w:r>
        <w:rPr>
          <w:rFonts w:ascii="Courier New" w:hAnsi="Courier New"/>
        </w:rPr>
        <w:t>&lt;a</w:t>
      </w:r>
      <w:r>
        <w:rPr>
          <w:rFonts w:ascii="Courier New" w:hAnsi="Courier New"/>
          <w:color w:val="009900"/>
        </w:rPr>
        <w:t>[</w:t>
      </w:r>
      <w:r>
        <w:rPr>
          <w:rFonts w:ascii="Courier New" w:hAnsi="Courier New"/>
        </w:rPr>
        <w:t>i</w:t>
      </w:r>
      <w:r>
        <w:rPr>
          <w:rFonts w:ascii="Courier New" w:hAnsi="Courier New"/>
          <w:color w:val="009900"/>
        </w:rPr>
        <w:t>])</w:t>
      </w:r>
      <w:r>
        <w:rPr>
          <w:rFonts w:ascii="Courier New" w:hAnsi="Courier New"/>
          <w:color w:val="000066"/>
        </w:rPr>
        <w:t>and</w:t>
      </w:r>
      <w:r>
        <w:rPr>
          <w:rFonts w:ascii="Courier New" w:hAnsi="Courier New"/>
          <w:color w:val="009900"/>
        </w:rPr>
        <w:t>(</w:t>
      </w:r>
      <w:r>
        <w:rPr>
          <w:rFonts w:ascii="Courier New" w:hAnsi="Courier New"/>
        </w:rPr>
        <w:t>a</w:t>
      </w:r>
      <w:r>
        <w:rPr>
          <w:rFonts w:ascii="Courier New" w:hAnsi="Courier New"/>
          <w:color w:val="009900"/>
        </w:rPr>
        <w:t>[</w:t>
      </w:r>
      <w:r>
        <w:rPr>
          <w:rFonts w:ascii="Courier New" w:hAnsi="Courier New"/>
        </w:rPr>
        <w:t>i</w:t>
      </w:r>
      <w:r>
        <w:rPr>
          <w:rFonts w:ascii="Courier New" w:hAnsi="Courier New"/>
          <w:color w:val="009900"/>
        </w:rPr>
        <w:t>]</w:t>
      </w:r>
      <w:r>
        <w:rPr>
          <w:rFonts w:ascii="Courier New" w:hAnsi="Courier New"/>
        </w:rPr>
        <w:t>&lt;a</w:t>
      </w:r>
      <w:r>
        <w:rPr>
          <w:rFonts w:ascii="Courier New" w:hAnsi="Courier New"/>
          <w:color w:val="009900"/>
        </w:rPr>
        <w:t>[</w:t>
      </w:r>
      <w:r>
        <w:rPr>
          <w:rFonts w:ascii="Courier New" w:hAnsi="Courier New"/>
        </w:rPr>
        <w:t>j</w:t>
      </w:r>
      <w:r>
        <w:rPr>
          <w:rFonts w:ascii="Courier New" w:hAnsi="Courier New"/>
          <w:color w:val="009900"/>
        </w:rPr>
        <w:t>])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  <w:b/>
          <w:bCs/>
          <w:color w:val="000000"/>
        </w:rPr>
        <w:t>then</w:t>
      </w:r>
    </w:p>
    <w:p w:rsidR="002878C5" w:rsidRDefault="002878C5" w:rsidP="002878C5">
      <w:pPr>
        <w:pStyle w:val="HTML"/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  <w:b/>
          <w:bCs/>
          <w:color w:val="000000"/>
        </w:rPr>
        <w:t>begin</w:t>
      </w:r>
    </w:p>
    <w:p w:rsidR="002878C5" w:rsidRDefault="002878C5" w:rsidP="002878C5">
      <w:pPr>
        <w:pStyle w:val="HTML"/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  <w:t>addedge</w:t>
      </w:r>
      <w:r>
        <w:rPr>
          <w:rFonts w:ascii="Courier New" w:hAnsi="Courier New"/>
          <w:color w:val="009900"/>
        </w:rPr>
        <w:t>(</w:t>
      </w:r>
      <w:r>
        <w:rPr>
          <w:rFonts w:ascii="Courier New" w:hAnsi="Courier New"/>
        </w:rPr>
        <w:t>i</w:t>
      </w:r>
      <w:r>
        <w:rPr>
          <w:rFonts w:ascii="Courier New" w:hAnsi="Courier New"/>
          <w:color w:val="339933"/>
        </w:rPr>
        <w:t>,</w:t>
      </w:r>
      <w:r>
        <w:rPr>
          <w:rFonts w:ascii="Courier New" w:hAnsi="Courier New"/>
        </w:rPr>
        <w:t>j</w:t>
      </w:r>
      <w:r>
        <w:rPr>
          <w:rFonts w:ascii="Courier New" w:hAnsi="Courier New"/>
          <w:color w:val="009900"/>
        </w:rPr>
        <w:t>)</w:t>
      </w:r>
      <w:r>
        <w:rPr>
          <w:rFonts w:ascii="Courier New" w:hAnsi="Courier New"/>
        </w:rPr>
        <w:t>;</w:t>
      </w:r>
    </w:p>
    <w:p w:rsidR="002878C5" w:rsidRDefault="002878C5" w:rsidP="002878C5">
      <w:pPr>
        <w:pStyle w:val="HTML"/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  <w:t>addedge</w:t>
      </w:r>
      <w:r>
        <w:rPr>
          <w:rFonts w:ascii="Courier New" w:hAnsi="Courier New"/>
          <w:color w:val="009900"/>
        </w:rPr>
        <w:t>(</w:t>
      </w:r>
      <w:r>
        <w:rPr>
          <w:rFonts w:ascii="Courier New" w:hAnsi="Courier New"/>
        </w:rPr>
        <w:t>j</w:t>
      </w:r>
      <w:r>
        <w:rPr>
          <w:rFonts w:ascii="Courier New" w:hAnsi="Courier New"/>
          <w:color w:val="339933"/>
        </w:rPr>
        <w:t>,</w:t>
      </w:r>
      <w:r>
        <w:rPr>
          <w:rFonts w:ascii="Courier New" w:hAnsi="Courier New"/>
        </w:rPr>
        <w:t>i</w:t>
      </w:r>
      <w:r>
        <w:rPr>
          <w:rFonts w:ascii="Courier New" w:hAnsi="Courier New"/>
          <w:color w:val="009900"/>
        </w:rPr>
        <w:t>)</w:t>
      </w:r>
      <w:r>
        <w:rPr>
          <w:rFonts w:ascii="Courier New" w:hAnsi="Courier New"/>
        </w:rPr>
        <w:t>;</w:t>
      </w:r>
    </w:p>
    <w:p w:rsidR="002878C5" w:rsidRDefault="002878C5" w:rsidP="002878C5">
      <w:pPr>
        <w:pStyle w:val="HTML"/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  <w:b/>
          <w:bCs/>
          <w:color w:val="000000"/>
        </w:rPr>
        <w:t>end</w:t>
      </w:r>
      <w:r>
        <w:rPr>
          <w:rFonts w:ascii="Courier New" w:hAnsi="Courier New"/>
        </w:rPr>
        <w:t>;</w:t>
      </w:r>
    </w:p>
    <w:p w:rsidR="002878C5" w:rsidRDefault="002878C5" w:rsidP="002878C5">
      <w:pPr>
        <w:pStyle w:val="HTML"/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  <w:b/>
          <w:bCs/>
          <w:color w:val="000000"/>
        </w:rPr>
        <w:t>for</w:t>
      </w:r>
      <w:r>
        <w:rPr>
          <w:rFonts w:ascii="Courier New" w:hAnsi="Courier New"/>
        </w:rPr>
        <w:t xml:space="preserve"> i</w:t>
      </w:r>
      <w:r>
        <w:rPr>
          <w:rFonts w:ascii="Courier New" w:hAnsi="Courier New"/>
          <w:color w:val="339933"/>
        </w:rPr>
        <w:t>:=</w:t>
      </w:r>
      <w:r>
        <w:rPr>
          <w:rFonts w:ascii="Courier New" w:hAnsi="Courier New"/>
          <w:color w:val="CC66CC"/>
        </w:rPr>
        <w:t>1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  <w:b/>
          <w:bCs/>
          <w:color w:val="000000"/>
        </w:rPr>
        <w:t>to</w:t>
      </w:r>
      <w:r>
        <w:rPr>
          <w:rFonts w:ascii="Courier New" w:hAnsi="Courier New"/>
        </w:rPr>
        <w:t xml:space="preserve"> n </w:t>
      </w:r>
      <w:r>
        <w:rPr>
          <w:rFonts w:ascii="Courier New" w:hAnsi="Courier New"/>
          <w:b/>
          <w:bCs/>
          <w:color w:val="000000"/>
        </w:rPr>
        <w:t>do</w:t>
      </w:r>
    </w:p>
    <w:p w:rsidR="002878C5" w:rsidRDefault="002878C5" w:rsidP="002878C5">
      <w:pPr>
        <w:pStyle w:val="HTML"/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  <w:b/>
          <w:bCs/>
          <w:color w:val="000000"/>
        </w:rPr>
        <w:t>if</w:t>
      </w:r>
      <w:r>
        <w:rPr>
          <w:rFonts w:ascii="Courier New" w:hAnsi="Courier New"/>
        </w:rPr>
        <w:t xml:space="preserve"> color</w:t>
      </w:r>
      <w:r>
        <w:rPr>
          <w:rFonts w:ascii="Courier New" w:hAnsi="Courier New"/>
          <w:color w:val="009900"/>
        </w:rPr>
        <w:t>[</w:t>
      </w:r>
      <w:r>
        <w:rPr>
          <w:rFonts w:ascii="Courier New" w:hAnsi="Courier New"/>
        </w:rPr>
        <w:t>i</w:t>
      </w:r>
      <w:r>
        <w:rPr>
          <w:rFonts w:ascii="Courier New" w:hAnsi="Courier New"/>
          <w:color w:val="009900"/>
        </w:rPr>
        <w:t>]</w:t>
      </w:r>
      <w:r>
        <w:rPr>
          <w:rFonts w:ascii="Courier New" w:hAnsi="Courier New"/>
          <w:color w:val="339933"/>
        </w:rPr>
        <w:t>=</w:t>
      </w:r>
      <w:r>
        <w:rPr>
          <w:rFonts w:ascii="Courier New" w:hAnsi="Courier New"/>
          <w:color w:val="CC66CC"/>
        </w:rPr>
        <w:t>0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  <w:b/>
          <w:bCs/>
          <w:color w:val="000000"/>
        </w:rPr>
        <w:t>then</w:t>
      </w:r>
    </w:p>
    <w:p w:rsidR="002878C5" w:rsidRDefault="002878C5" w:rsidP="002878C5">
      <w:pPr>
        <w:pStyle w:val="HTML"/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  <w:b/>
          <w:bCs/>
          <w:color w:val="000000"/>
        </w:rPr>
        <w:t>begin</w:t>
      </w:r>
    </w:p>
    <w:p w:rsidR="002878C5" w:rsidRDefault="002878C5" w:rsidP="002878C5">
      <w:pPr>
        <w:pStyle w:val="HTML"/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  <w:t>color</w:t>
      </w:r>
      <w:r>
        <w:rPr>
          <w:rFonts w:ascii="Courier New" w:hAnsi="Courier New"/>
          <w:color w:val="009900"/>
        </w:rPr>
        <w:t>[</w:t>
      </w:r>
      <w:r>
        <w:rPr>
          <w:rFonts w:ascii="Courier New" w:hAnsi="Courier New"/>
        </w:rPr>
        <w:t>i</w:t>
      </w:r>
      <w:r>
        <w:rPr>
          <w:rFonts w:ascii="Courier New" w:hAnsi="Courier New"/>
          <w:color w:val="009900"/>
        </w:rPr>
        <w:t>]</w:t>
      </w:r>
      <w:r>
        <w:rPr>
          <w:rFonts w:ascii="Courier New" w:hAnsi="Courier New"/>
          <w:color w:val="339933"/>
        </w:rPr>
        <w:t>:=</w:t>
      </w:r>
      <w:r>
        <w:rPr>
          <w:rFonts w:ascii="Courier New" w:hAnsi="Courier New"/>
          <w:color w:val="CC66CC"/>
        </w:rPr>
        <w:t>1</w:t>
      </w:r>
      <w:r>
        <w:rPr>
          <w:rFonts w:ascii="Courier New" w:hAnsi="Courier New"/>
        </w:rPr>
        <w:t>;</w:t>
      </w:r>
    </w:p>
    <w:p w:rsidR="002878C5" w:rsidRDefault="002878C5" w:rsidP="002878C5">
      <w:pPr>
        <w:pStyle w:val="HTML"/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  <w:t>dfs</w:t>
      </w:r>
      <w:r>
        <w:rPr>
          <w:rFonts w:ascii="Courier New" w:hAnsi="Courier New"/>
          <w:color w:val="009900"/>
        </w:rPr>
        <w:t>(</w:t>
      </w:r>
      <w:r>
        <w:rPr>
          <w:rFonts w:ascii="Courier New" w:hAnsi="Courier New"/>
        </w:rPr>
        <w:t>i</w:t>
      </w:r>
      <w:r>
        <w:rPr>
          <w:rFonts w:ascii="Courier New" w:hAnsi="Courier New"/>
          <w:color w:val="009900"/>
        </w:rPr>
        <w:t>)</w:t>
      </w:r>
      <w:r>
        <w:rPr>
          <w:rFonts w:ascii="Courier New" w:hAnsi="Courier New"/>
        </w:rPr>
        <w:t>;</w:t>
      </w:r>
    </w:p>
    <w:p w:rsidR="002878C5" w:rsidRDefault="002878C5" w:rsidP="002878C5">
      <w:pPr>
        <w:pStyle w:val="HTML"/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  <w:b/>
          <w:bCs/>
          <w:color w:val="000000"/>
        </w:rPr>
        <w:t>end</w:t>
      </w:r>
      <w:r>
        <w:rPr>
          <w:rFonts w:ascii="Courier New" w:hAnsi="Courier New"/>
        </w:rPr>
        <w:t>;</w:t>
      </w:r>
    </w:p>
    <w:p w:rsidR="002878C5" w:rsidRDefault="002878C5" w:rsidP="002878C5">
      <w:pPr>
        <w:pStyle w:val="HTML"/>
        <w:rPr>
          <w:rFonts w:ascii="Courier New" w:hAnsi="Courier New"/>
        </w:rPr>
      </w:pPr>
      <w:r>
        <w:rPr>
          <w:rFonts w:ascii="Courier New" w:hAnsi="Courier New"/>
        </w:rPr>
        <w:tab/>
        <w:t>last</w:t>
      </w:r>
      <w:r>
        <w:rPr>
          <w:rFonts w:ascii="Courier New" w:hAnsi="Courier New"/>
          <w:color w:val="339933"/>
        </w:rPr>
        <w:t>:=</w:t>
      </w:r>
      <w:r>
        <w:rPr>
          <w:rFonts w:ascii="Courier New" w:hAnsi="Courier New"/>
          <w:color w:val="CC66CC"/>
        </w:rPr>
        <w:t>1</w:t>
      </w:r>
      <w:r>
        <w:rPr>
          <w:rFonts w:ascii="Courier New" w:hAnsi="Courier New"/>
        </w:rPr>
        <w:t>;</w:t>
      </w:r>
    </w:p>
    <w:p w:rsidR="002878C5" w:rsidRDefault="002878C5" w:rsidP="002878C5">
      <w:pPr>
        <w:pStyle w:val="HTML"/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  <w:b/>
          <w:bCs/>
          <w:color w:val="000000"/>
        </w:rPr>
        <w:t>for</w:t>
      </w:r>
      <w:r>
        <w:rPr>
          <w:rFonts w:ascii="Courier New" w:hAnsi="Courier New"/>
        </w:rPr>
        <w:t xml:space="preserve"> i</w:t>
      </w:r>
      <w:r>
        <w:rPr>
          <w:rFonts w:ascii="Courier New" w:hAnsi="Courier New"/>
          <w:color w:val="339933"/>
        </w:rPr>
        <w:t>:=</w:t>
      </w:r>
      <w:r>
        <w:rPr>
          <w:rFonts w:ascii="Courier New" w:hAnsi="Courier New"/>
          <w:color w:val="CC66CC"/>
        </w:rPr>
        <w:t>1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  <w:b/>
          <w:bCs/>
          <w:color w:val="000000"/>
        </w:rPr>
        <w:t>to</w:t>
      </w:r>
      <w:r>
        <w:rPr>
          <w:rFonts w:ascii="Courier New" w:hAnsi="Courier New"/>
        </w:rPr>
        <w:t xml:space="preserve"> n </w:t>
      </w:r>
      <w:r>
        <w:rPr>
          <w:rFonts w:ascii="Courier New" w:hAnsi="Courier New"/>
          <w:b/>
          <w:bCs/>
          <w:color w:val="000000"/>
        </w:rPr>
        <w:t>do</w:t>
      </w:r>
    </w:p>
    <w:p w:rsidR="002878C5" w:rsidRDefault="002878C5" w:rsidP="002878C5">
      <w:pPr>
        <w:pStyle w:val="HTML"/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  <w:b/>
          <w:bCs/>
          <w:color w:val="000000"/>
        </w:rPr>
        <w:t>begin</w:t>
      </w:r>
    </w:p>
    <w:p w:rsidR="002878C5" w:rsidRDefault="002878C5" w:rsidP="002878C5">
      <w:pPr>
        <w:pStyle w:val="HTML"/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  <w:b/>
          <w:bCs/>
          <w:color w:val="000000"/>
        </w:rPr>
        <w:t>if</w:t>
      </w:r>
      <w:r>
        <w:rPr>
          <w:rFonts w:ascii="Courier New" w:hAnsi="Courier New"/>
        </w:rPr>
        <w:t xml:space="preserve"> color</w:t>
      </w:r>
      <w:r>
        <w:rPr>
          <w:rFonts w:ascii="Courier New" w:hAnsi="Courier New"/>
          <w:color w:val="009900"/>
        </w:rPr>
        <w:t>[</w:t>
      </w:r>
      <w:r>
        <w:rPr>
          <w:rFonts w:ascii="Courier New" w:hAnsi="Courier New"/>
        </w:rPr>
        <w:t>i</w:t>
      </w:r>
      <w:r>
        <w:rPr>
          <w:rFonts w:ascii="Courier New" w:hAnsi="Courier New"/>
          <w:color w:val="009900"/>
        </w:rPr>
        <w:t>]</w:t>
      </w:r>
      <w:r>
        <w:rPr>
          <w:rFonts w:ascii="Courier New" w:hAnsi="Courier New"/>
          <w:color w:val="339933"/>
        </w:rPr>
        <w:t>=</w:t>
      </w:r>
      <w:r>
        <w:rPr>
          <w:rFonts w:ascii="Courier New" w:hAnsi="Courier New"/>
          <w:color w:val="CC66CC"/>
        </w:rPr>
        <w:t>1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  <w:b/>
          <w:bCs/>
          <w:color w:val="000000"/>
        </w:rPr>
        <w:t>then</w:t>
      </w:r>
    </w:p>
    <w:p w:rsidR="002878C5" w:rsidRDefault="002878C5" w:rsidP="002878C5">
      <w:pPr>
        <w:pStyle w:val="HTML"/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  <w:color w:val="000066"/>
        </w:rPr>
        <w:t>write</w:t>
      </w:r>
      <w:r>
        <w:rPr>
          <w:rFonts w:ascii="Courier New" w:hAnsi="Courier New"/>
          <w:color w:val="009900"/>
        </w:rPr>
        <w:t>(</w:t>
      </w:r>
      <w:r>
        <w:rPr>
          <w:rFonts w:ascii="Courier New" w:hAnsi="Courier New"/>
          <w:color w:val="FF0000"/>
        </w:rPr>
        <w:t>'a '</w:t>
      </w:r>
      <w:r>
        <w:rPr>
          <w:rFonts w:ascii="Courier New" w:hAnsi="Courier New"/>
          <w:color w:val="009900"/>
        </w:rPr>
        <w:t>)</w:t>
      </w:r>
    </w:p>
    <w:p w:rsidR="002878C5" w:rsidRDefault="002878C5" w:rsidP="002878C5">
      <w:pPr>
        <w:pStyle w:val="HTML"/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  <w:b/>
          <w:bCs/>
          <w:color w:val="000000"/>
        </w:rPr>
        <w:t>else</w:t>
      </w:r>
    </w:p>
    <w:p w:rsidR="002878C5" w:rsidRDefault="002878C5" w:rsidP="002878C5">
      <w:pPr>
        <w:pStyle w:val="HTML"/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  <w:color w:val="000066"/>
        </w:rPr>
        <w:t>write</w:t>
      </w:r>
      <w:r>
        <w:rPr>
          <w:rFonts w:ascii="Courier New" w:hAnsi="Courier New"/>
          <w:color w:val="009900"/>
        </w:rPr>
        <w:t>(</w:t>
      </w:r>
      <w:r>
        <w:rPr>
          <w:rFonts w:ascii="Courier New" w:hAnsi="Courier New"/>
          <w:color w:val="FF0000"/>
        </w:rPr>
        <w:t>'c '</w:t>
      </w:r>
      <w:r>
        <w:rPr>
          <w:rFonts w:ascii="Courier New" w:hAnsi="Courier New"/>
          <w:color w:val="009900"/>
        </w:rPr>
        <w:t>)</w:t>
      </w:r>
      <w:r>
        <w:rPr>
          <w:rFonts w:ascii="Courier New" w:hAnsi="Courier New"/>
        </w:rPr>
        <w:t>;</w:t>
      </w:r>
    </w:p>
    <w:p w:rsidR="002878C5" w:rsidRDefault="002878C5" w:rsidP="002878C5">
      <w:pPr>
        <w:pStyle w:val="HTML"/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  <w:t>inc</w:t>
      </w:r>
      <w:r>
        <w:rPr>
          <w:rFonts w:ascii="Courier New" w:hAnsi="Courier New"/>
          <w:color w:val="009900"/>
        </w:rPr>
        <w:t>(</w:t>
      </w:r>
      <w:r>
        <w:rPr>
          <w:rFonts w:ascii="Courier New" w:hAnsi="Courier New"/>
        </w:rPr>
        <w:t>s</w:t>
      </w:r>
      <w:r>
        <w:rPr>
          <w:rFonts w:ascii="Courier New" w:hAnsi="Courier New"/>
          <w:color w:val="009900"/>
        </w:rPr>
        <w:t>[</w:t>
      </w:r>
      <w:r>
        <w:rPr>
          <w:rFonts w:ascii="Courier New" w:hAnsi="Courier New"/>
        </w:rPr>
        <w:t>color</w:t>
      </w:r>
      <w:r>
        <w:rPr>
          <w:rFonts w:ascii="Courier New" w:hAnsi="Courier New"/>
          <w:color w:val="009900"/>
        </w:rPr>
        <w:t>[</w:t>
      </w:r>
      <w:r>
        <w:rPr>
          <w:rFonts w:ascii="Courier New" w:hAnsi="Courier New"/>
        </w:rPr>
        <w:t>i</w:t>
      </w:r>
      <w:r>
        <w:rPr>
          <w:rFonts w:ascii="Courier New" w:hAnsi="Courier New"/>
          <w:color w:val="009900"/>
        </w:rPr>
        <w:t>]</w:t>
      </w:r>
      <w:r>
        <w:rPr>
          <w:rFonts w:ascii="Courier New" w:hAnsi="Courier New"/>
          <w:color w:val="339933"/>
        </w:rPr>
        <w:t>,</w:t>
      </w:r>
      <w:r>
        <w:rPr>
          <w:rFonts w:ascii="Courier New" w:hAnsi="Courier New"/>
          <w:color w:val="CC66CC"/>
        </w:rPr>
        <w:t>0</w:t>
      </w:r>
      <w:r>
        <w:rPr>
          <w:rFonts w:ascii="Courier New" w:hAnsi="Courier New"/>
          <w:color w:val="009900"/>
        </w:rPr>
        <w:t>])</w:t>
      </w:r>
      <w:r>
        <w:rPr>
          <w:rFonts w:ascii="Courier New" w:hAnsi="Courier New"/>
        </w:rPr>
        <w:t>;</w:t>
      </w:r>
    </w:p>
    <w:p w:rsidR="002878C5" w:rsidRDefault="002878C5" w:rsidP="002878C5">
      <w:pPr>
        <w:pStyle w:val="HTML"/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  <w:t>s</w:t>
      </w:r>
      <w:r>
        <w:rPr>
          <w:rFonts w:ascii="Courier New" w:hAnsi="Courier New"/>
          <w:color w:val="009900"/>
        </w:rPr>
        <w:t>[</w:t>
      </w:r>
      <w:r>
        <w:rPr>
          <w:rFonts w:ascii="Courier New" w:hAnsi="Courier New"/>
        </w:rPr>
        <w:t>color</w:t>
      </w:r>
      <w:r>
        <w:rPr>
          <w:rFonts w:ascii="Courier New" w:hAnsi="Courier New"/>
          <w:color w:val="009900"/>
        </w:rPr>
        <w:t>[</w:t>
      </w:r>
      <w:r>
        <w:rPr>
          <w:rFonts w:ascii="Courier New" w:hAnsi="Courier New"/>
        </w:rPr>
        <w:t>i</w:t>
      </w:r>
      <w:r>
        <w:rPr>
          <w:rFonts w:ascii="Courier New" w:hAnsi="Courier New"/>
          <w:color w:val="009900"/>
        </w:rPr>
        <w:t>]</w:t>
      </w:r>
      <w:r>
        <w:rPr>
          <w:rFonts w:ascii="Courier New" w:hAnsi="Courier New"/>
          <w:color w:val="339933"/>
        </w:rPr>
        <w:t>,</w:t>
      </w:r>
      <w:r>
        <w:rPr>
          <w:rFonts w:ascii="Courier New" w:hAnsi="Courier New"/>
        </w:rPr>
        <w:t>s</w:t>
      </w:r>
      <w:r>
        <w:rPr>
          <w:rFonts w:ascii="Courier New" w:hAnsi="Courier New"/>
          <w:color w:val="009900"/>
        </w:rPr>
        <w:t>[</w:t>
      </w:r>
      <w:r>
        <w:rPr>
          <w:rFonts w:ascii="Courier New" w:hAnsi="Courier New"/>
        </w:rPr>
        <w:t>color</w:t>
      </w:r>
      <w:r>
        <w:rPr>
          <w:rFonts w:ascii="Courier New" w:hAnsi="Courier New"/>
          <w:color w:val="009900"/>
        </w:rPr>
        <w:t>[</w:t>
      </w:r>
      <w:r>
        <w:rPr>
          <w:rFonts w:ascii="Courier New" w:hAnsi="Courier New"/>
        </w:rPr>
        <w:t>i</w:t>
      </w:r>
      <w:r>
        <w:rPr>
          <w:rFonts w:ascii="Courier New" w:hAnsi="Courier New"/>
          <w:color w:val="009900"/>
        </w:rPr>
        <w:t>]</w:t>
      </w:r>
      <w:r>
        <w:rPr>
          <w:rFonts w:ascii="Courier New" w:hAnsi="Courier New"/>
          <w:color w:val="339933"/>
        </w:rPr>
        <w:t>,</w:t>
      </w:r>
      <w:r>
        <w:rPr>
          <w:rFonts w:ascii="Courier New" w:hAnsi="Courier New"/>
          <w:color w:val="CC66CC"/>
        </w:rPr>
        <w:t>0</w:t>
      </w:r>
      <w:r>
        <w:rPr>
          <w:rFonts w:ascii="Courier New" w:hAnsi="Courier New"/>
          <w:color w:val="009900"/>
        </w:rPr>
        <w:t>]]</w:t>
      </w:r>
      <w:r>
        <w:rPr>
          <w:rFonts w:ascii="Courier New" w:hAnsi="Courier New"/>
          <w:color w:val="339933"/>
        </w:rPr>
        <w:t>:=</w:t>
      </w:r>
      <w:r>
        <w:rPr>
          <w:rFonts w:ascii="Courier New" w:hAnsi="Courier New"/>
        </w:rPr>
        <w:t>a</w:t>
      </w:r>
      <w:r>
        <w:rPr>
          <w:rFonts w:ascii="Courier New" w:hAnsi="Courier New"/>
          <w:color w:val="009900"/>
        </w:rPr>
        <w:t>[</w:t>
      </w:r>
      <w:r>
        <w:rPr>
          <w:rFonts w:ascii="Courier New" w:hAnsi="Courier New"/>
        </w:rPr>
        <w:t>i</w:t>
      </w:r>
      <w:r>
        <w:rPr>
          <w:rFonts w:ascii="Courier New" w:hAnsi="Courier New"/>
          <w:color w:val="009900"/>
        </w:rPr>
        <w:t>]</w:t>
      </w:r>
      <w:r>
        <w:rPr>
          <w:rFonts w:ascii="Courier New" w:hAnsi="Courier New"/>
        </w:rPr>
        <w:t>;</w:t>
      </w:r>
    </w:p>
    <w:p w:rsidR="002878C5" w:rsidRDefault="002878C5" w:rsidP="002878C5">
      <w:pPr>
        <w:pStyle w:val="HTML"/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  <w:b/>
          <w:bCs/>
          <w:color w:val="000000"/>
        </w:rPr>
        <w:t>while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  <w:color w:val="009900"/>
        </w:rPr>
        <w:t>(</w:t>
      </w:r>
      <w:r>
        <w:rPr>
          <w:rFonts w:ascii="Courier New" w:hAnsi="Courier New"/>
        </w:rPr>
        <w:t>s</w:t>
      </w:r>
      <w:r>
        <w:rPr>
          <w:rFonts w:ascii="Courier New" w:hAnsi="Courier New"/>
          <w:color w:val="009900"/>
        </w:rPr>
        <w:t>[</w:t>
      </w:r>
      <w:r>
        <w:rPr>
          <w:rFonts w:ascii="Courier New" w:hAnsi="Courier New"/>
          <w:color w:val="CC66CC"/>
        </w:rPr>
        <w:t>1</w:t>
      </w:r>
      <w:r>
        <w:rPr>
          <w:rFonts w:ascii="Courier New" w:hAnsi="Courier New"/>
          <w:color w:val="339933"/>
        </w:rPr>
        <w:t>,</w:t>
      </w:r>
      <w:r>
        <w:rPr>
          <w:rFonts w:ascii="Courier New" w:hAnsi="Courier New"/>
        </w:rPr>
        <w:t>s</w:t>
      </w:r>
      <w:r>
        <w:rPr>
          <w:rFonts w:ascii="Courier New" w:hAnsi="Courier New"/>
          <w:color w:val="009900"/>
        </w:rPr>
        <w:t>[</w:t>
      </w:r>
      <w:r>
        <w:rPr>
          <w:rFonts w:ascii="Courier New" w:hAnsi="Courier New"/>
          <w:color w:val="CC66CC"/>
        </w:rPr>
        <w:t>1</w:t>
      </w:r>
      <w:r>
        <w:rPr>
          <w:rFonts w:ascii="Courier New" w:hAnsi="Courier New"/>
          <w:color w:val="339933"/>
        </w:rPr>
        <w:t>,</w:t>
      </w:r>
      <w:r>
        <w:rPr>
          <w:rFonts w:ascii="Courier New" w:hAnsi="Courier New"/>
          <w:color w:val="CC66CC"/>
        </w:rPr>
        <w:t>0</w:t>
      </w:r>
      <w:r>
        <w:rPr>
          <w:rFonts w:ascii="Courier New" w:hAnsi="Courier New"/>
          <w:color w:val="009900"/>
        </w:rPr>
        <w:t>]]</w:t>
      </w:r>
      <w:r>
        <w:rPr>
          <w:rFonts w:ascii="Courier New" w:hAnsi="Courier New"/>
          <w:color w:val="339933"/>
        </w:rPr>
        <w:t>=</w:t>
      </w:r>
      <w:r>
        <w:rPr>
          <w:rFonts w:ascii="Courier New" w:hAnsi="Courier New"/>
        </w:rPr>
        <w:t>last</w:t>
      </w:r>
      <w:r>
        <w:rPr>
          <w:rFonts w:ascii="Courier New" w:hAnsi="Courier New"/>
          <w:color w:val="009900"/>
        </w:rPr>
        <w:t>)</w:t>
      </w:r>
      <w:r>
        <w:rPr>
          <w:rFonts w:ascii="Courier New" w:hAnsi="Courier New"/>
          <w:b/>
          <w:bCs/>
          <w:color w:val="000000"/>
        </w:rPr>
        <w:t>or</w:t>
      </w:r>
      <w:r>
        <w:rPr>
          <w:rFonts w:ascii="Courier New" w:hAnsi="Courier New"/>
          <w:color w:val="009900"/>
        </w:rPr>
        <w:t>(</w:t>
      </w:r>
      <w:r>
        <w:rPr>
          <w:rFonts w:ascii="Courier New" w:hAnsi="Courier New"/>
        </w:rPr>
        <w:t>s</w:t>
      </w:r>
      <w:r>
        <w:rPr>
          <w:rFonts w:ascii="Courier New" w:hAnsi="Courier New"/>
          <w:color w:val="009900"/>
        </w:rPr>
        <w:t>[</w:t>
      </w:r>
      <w:r>
        <w:rPr>
          <w:rFonts w:ascii="Courier New" w:hAnsi="Courier New"/>
          <w:color w:val="CC66CC"/>
        </w:rPr>
        <w:t>2</w:t>
      </w:r>
      <w:r>
        <w:rPr>
          <w:rFonts w:ascii="Courier New" w:hAnsi="Courier New"/>
          <w:color w:val="339933"/>
        </w:rPr>
        <w:t>,</w:t>
      </w:r>
      <w:r>
        <w:rPr>
          <w:rFonts w:ascii="Courier New" w:hAnsi="Courier New"/>
        </w:rPr>
        <w:t>s</w:t>
      </w:r>
      <w:r>
        <w:rPr>
          <w:rFonts w:ascii="Courier New" w:hAnsi="Courier New"/>
          <w:color w:val="009900"/>
        </w:rPr>
        <w:t>[</w:t>
      </w:r>
      <w:r>
        <w:rPr>
          <w:rFonts w:ascii="Courier New" w:hAnsi="Courier New"/>
          <w:color w:val="CC66CC"/>
        </w:rPr>
        <w:t>2</w:t>
      </w:r>
      <w:r>
        <w:rPr>
          <w:rFonts w:ascii="Courier New" w:hAnsi="Courier New"/>
          <w:color w:val="339933"/>
        </w:rPr>
        <w:t>,</w:t>
      </w:r>
      <w:r>
        <w:rPr>
          <w:rFonts w:ascii="Courier New" w:hAnsi="Courier New"/>
          <w:color w:val="CC66CC"/>
        </w:rPr>
        <w:t>0</w:t>
      </w:r>
      <w:r>
        <w:rPr>
          <w:rFonts w:ascii="Courier New" w:hAnsi="Courier New"/>
          <w:color w:val="009900"/>
        </w:rPr>
        <w:t>]]</w:t>
      </w:r>
      <w:r>
        <w:rPr>
          <w:rFonts w:ascii="Courier New" w:hAnsi="Courier New"/>
          <w:color w:val="339933"/>
        </w:rPr>
        <w:t>=</w:t>
      </w:r>
      <w:r>
        <w:rPr>
          <w:rFonts w:ascii="Courier New" w:hAnsi="Courier New"/>
        </w:rPr>
        <w:t>last</w:t>
      </w:r>
      <w:r>
        <w:rPr>
          <w:rFonts w:ascii="Courier New" w:hAnsi="Courier New"/>
          <w:color w:val="009900"/>
        </w:rPr>
        <w:t>)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  <w:b/>
          <w:bCs/>
          <w:color w:val="000000"/>
        </w:rPr>
        <w:t>do</w:t>
      </w:r>
    </w:p>
    <w:p w:rsidR="002878C5" w:rsidRDefault="002878C5" w:rsidP="002878C5">
      <w:pPr>
        <w:pStyle w:val="HTML"/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  <w:b/>
          <w:bCs/>
          <w:color w:val="000000"/>
        </w:rPr>
        <w:t>begin</w:t>
      </w:r>
    </w:p>
    <w:p w:rsidR="002878C5" w:rsidRDefault="002878C5" w:rsidP="002878C5">
      <w:pPr>
        <w:pStyle w:val="HTML"/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  <w:b/>
          <w:bCs/>
          <w:color w:val="000000"/>
        </w:rPr>
        <w:t>if</w:t>
      </w:r>
      <w:r>
        <w:rPr>
          <w:rFonts w:ascii="Courier New" w:hAnsi="Courier New"/>
        </w:rPr>
        <w:t xml:space="preserve"> s</w:t>
      </w:r>
      <w:r>
        <w:rPr>
          <w:rFonts w:ascii="Courier New" w:hAnsi="Courier New"/>
          <w:color w:val="009900"/>
        </w:rPr>
        <w:t>[</w:t>
      </w:r>
      <w:r>
        <w:rPr>
          <w:rFonts w:ascii="Courier New" w:hAnsi="Courier New"/>
          <w:color w:val="CC66CC"/>
        </w:rPr>
        <w:t>1</w:t>
      </w:r>
      <w:r>
        <w:rPr>
          <w:rFonts w:ascii="Courier New" w:hAnsi="Courier New"/>
          <w:color w:val="339933"/>
        </w:rPr>
        <w:t>,</w:t>
      </w:r>
      <w:r>
        <w:rPr>
          <w:rFonts w:ascii="Courier New" w:hAnsi="Courier New"/>
        </w:rPr>
        <w:t>s</w:t>
      </w:r>
      <w:r>
        <w:rPr>
          <w:rFonts w:ascii="Courier New" w:hAnsi="Courier New"/>
          <w:color w:val="009900"/>
        </w:rPr>
        <w:t>[</w:t>
      </w:r>
      <w:r>
        <w:rPr>
          <w:rFonts w:ascii="Courier New" w:hAnsi="Courier New"/>
          <w:color w:val="CC66CC"/>
        </w:rPr>
        <w:t>1</w:t>
      </w:r>
      <w:r>
        <w:rPr>
          <w:rFonts w:ascii="Courier New" w:hAnsi="Courier New"/>
          <w:color w:val="339933"/>
        </w:rPr>
        <w:t>,</w:t>
      </w:r>
      <w:r>
        <w:rPr>
          <w:rFonts w:ascii="Courier New" w:hAnsi="Courier New"/>
          <w:color w:val="CC66CC"/>
        </w:rPr>
        <w:t>0</w:t>
      </w:r>
      <w:r>
        <w:rPr>
          <w:rFonts w:ascii="Courier New" w:hAnsi="Courier New"/>
          <w:color w:val="009900"/>
        </w:rPr>
        <w:t>]]</w:t>
      </w:r>
      <w:r>
        <w:rPr>
          <w:rFonts w:ascii="Courier New" w:hAnsi="Courier New"/>
          <w:color w:val="339933"/>
        </w:rPr>
        <w:t>=</w:t>
      </w:r>
      <w:r>
        <w:rPr>
          <w:rFonts w:ascii="Courier New" w:hAnsi="Courier New"/>
        </w:rPr>
        <w:t xml:space="preserve">last </w:t>
      </w:r>
      <w:r>
        <w:rPr>
          <w:rFonts w:ascii="Courier New" w:hAnsi="Courier New"/>
          <w:b/>
          <w:bCs/>
          <w:color w:val="000000"/>
        </w:rPr>
        <w:t>then</w:t>
      </w:r>
    </w:p>
    <w:p w:rsidR="002878C5" w:rsidRDefault="002878C5" w:rsidP="002878C5">
      <w:pPr>
        <w:pStyle w:val="HTML"/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  <w:b/>
          <w:bCs/>
          <w:color w:val="000000"/>
        </w:rPr>
        <w:t>begin</w:t>
      </w:r>
    </w:p>
    <w:p w:rsidR="002878C5" w:rsidRDefault="002878C5" w:rsidP="002878C5">
      <w:pPr>
        <w:pStyle w:val="HTML"/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  <w:color w:val="000066"/>
        </w:rPr>
        <w:t>write</w:t>
      </w:r>
      <w:r>
        <w:rPr>
          <w:rFonts w:ascii="Courier New" w:hAnsi="Courier New"/>
          <w:color w:val="009900"/>
        </w:rPr>
        <w:t>(</w:t>
      </w:r>
      <w:r>
        <w:rPr>
          <w:rFonts w:ascii="Courier New" w:hAnsi="Courier New"/>
          <w:color w:val="FF0000"/>
        </w:rPr>
        <w:t>'b '</w:t>
      </w:r>
      <w:r>
        <w:rPr>
          <w:rFonts w:ascii="Courier New" w:hAnsi="Courier New"/>
          <w:color w:val="009900"/>
        </w:rPr>
        <w:t>)</w:t>
      </w:r>
      <w:r>
        <w:rPr>
          <w:rFonts w:ascii="Courier New" w:hAnsi="Courier New"/>
        </w:rPr>
        <w:t>;</w:t>
      </w:r>
    </w:p>
    <w:p w:rsidR="002878C5" w:rsidRDefault="002878C5" w:rsidP="002878C5">
      <w:pPr>
        <w:pStyle w:val="HTML"/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  <w:t>dec</w:t>
      </w:r>
      <w:r>
        <w:rPr>
          <w:rFonts w:ascii="Courier New" w:hAnsi="Courier New"/>
          <w:color w:val="009900"/>
        </w:rPr>
        <w:t>(</w:t>
      </w:r>
      <w:r>
        <w:rPr>
          <w:rFonts w:ascii="Courier New" w:hAnsi="Courier New"/>
        </w:rPr>
        <w:t>s</w:t>
      </w:r>
      <w:r>
        <w:rPr>
          <w:rFonts w:ascii="Courier New" w:hAnsi="Courier New"/>
          <w:color w:val="009900"/>
        </w:rPr>
        <w:t>[</w:t>
      </w:r>
      <w:r>
        <w:rPr>
          <w:rFonts w:ascii="Courier New" w:hAnsi="Courier New"/>
          <w:color w:val="CC66CC"/>
        </w:rPr>
        <w:t>1</w:t>
      </w:r>
      <w:r>
        <w:rPr>
          <w:rFonts w:ascii="Courier New" w:hAnsi="Courier New"/>
          <w:color w:val="339933"/>
        </w:rPr>
        <w:t>,</w:t>
      </w:r>
      <w:r>
        <w:rPr>
          <w:rFonts w:ascii="Courier New" w:hAnsi="Courier New"/>
          <w:color w:val="CC66CC"/>
        </w:rPr>
        <w:t>0</w:t>
      </w:r>
      <w:r>
        <w:rPr>
          <w:rFonts w:ascii="Courier New" w:hAnsi="Courier New"/>
          <w:color w:val="009900"/>
        </w:rPr>
        <w:t>])</w:t>
      </w:r>
      <w:r>
        <w:rPr>
          <w:rFonts w:ascii="Courier New" w:hAnsi="Courier New"/>
        </w:rPr>
        <w:t>;</w:t>
      </w:r>
    </w:p>
    <w:p w:rsidR="002878C5" w:rsidRDefault="002878C5" w:rsidP="002878C5">
      <w:pPr>
        <w:pStyle w:val="HTML"/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  <w:b/>
          <w:bCs/>
          <w:color w:val="000000"/>
        </w:rPr>
        <w:t>end</w:t>
      </w:r>
      <w:r>
        <w:rPr>
          <w:rFonts w:ascii="Courier New" w:hAnsi="Courier New"/>
        </w:rPr>
        <w:t>;</w:t>
      </w:r>
    </w:p>
    <w:p w:rsidR="002878C5" w:rsidRDefault="002878C5" w:rsidP="002878C5">
      <w:pPr>
        <w:pStyle w:val="HTML"/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  <w:b/>
          <w:bCs/>
          <w:color w:val="000000"/>
        </w:rPr>
        <w:t>if</w:t>
      </w:r>
      <w:r>
        <w:rPr>
          <w:rFonts w:ascii="Courier New" w:hAnsi="Courier New"/>
        </w:rPr>
        <w:t xml:space="preserve"> s</w:t>
      </w:r>
      <w:r>
        <w:rPr>
          <w:rFonts w:ascii="Courier New" w:hAnsi="Courier New"/>
          <w:color w:val="009900"/>
        </w:rPr>
        <w:t>[</w:t>
      </w:r>
      <w:r>
        <w:rPr>
          <w:rFonts w:ascii="Courier New" w:hAnsi="Courier New"/>
          <w:color w:val="CC66CC"/>
        </w:rPr>
        <w:t>2</w:t>
      </w:r>
      <w:r>
        <w:rPr>
          <w:rFonts w:ascii="Courier New" w:hAnsi="Courier New"/>
          <w:color w:val="339933"/>
        </w:rPr>
        <w:t>,</w:t>
      </w:r>
      <w:r>
        <w:rPr>
          <w:rFonts w:ascii="Courier New" w:hAnsi="Courier New"/>
        </w:rPr>
        <w:t>s</w:t>
      </w:r>
      <w:r>
        <w:rPr>
          <w:rFonts w:ascii="Courier New" w:hAnsi="Courier New"/>
          <w:color w:val="009900"/>
        </w:rPr>
        <w:t>[</w:t>
      </w:r>
      <w:r>
        <w:rPr>
          <w:rFonts w:ascii="Courier New" w:hAnsi="Courier New"/>
          <w:color w:val="CC66CC"/>
        </w:rPr>
        <w:t>2</w:t>
      </w:r>
      <w:r>
        <w:rPr>
          <w:rFonts w:ascii="Courier New" w:hAnsi="Courier New"/>
          <w:color w:val="339933"/>
        </w:rPr>
        <w:t>,</w:t>
      </w:r>
      <w:r>
        <w:rPr>
          <w:rFonts w:ascii="Courier New" w:hAnsi="Courier New"/>
          <w:color w:val="CC66CC"/>
        </w:rPr>
        <w:t>0</w:t>
      </w:r>
      <w:r>
        <w:rPr>
          <w:rFonts w:ascii="Courier New" w:hAnsi="Courier New"/>
          <w:color w:val="009900"/>
        </w:rPr>
        <w:t>]]</w:t>
      </w:r>
      <w:r>
        <w:rPr>
          <w:rFonts w:ascii="Courier New" w:hAnsi="Courier New"/>
          <w:color w:val="339933"/>
        </w:rPr>
        <w:t>=</w:t>
      </w:r>
      <w:r>
        <w:rPr>
          <w:rFonts w:ascii="Courier New" w:hAnsi="Courier New"/>
        </w:rPr>
        <w:t xml:space="preserve">last </w:t>
      </w:r>
      <w:r>
        <w:rPr>
          <w:rFonts w:ascii="Courier New" w:hAnsi="Courier New"/>
          <w:b/>
          <w:bCs/>
          <w:color w:val="000000"/>
        </w:rPr>
        <w:t>then</w:t>
      </w:r>
    </w:p>
    <w:p w:rsidR="002878C5" w:rsidRDefault="002878C5" w:rsidP="002878C5">
      <w:pPr>
        <w:pStyle w:val="HTML"/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  <w:b/>
          <w:bCs/>
          <w:color w:val="000000"/>
        </w:rPr>
        <w:t>begin</w:t>
      </w:r>
    </w:p>
    <w:p w:rsidR="002878C5" w:rsidRDefault="002878C5" w:rsidP="002878C5">
      <w:pPr>
        <w:pStyle w:val="HTML"/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  <w:color w:val="000066"/>
        </w:rPr>
        <w:t>write</w:t>
      </w:r>
      <w:r>
        <w:rPr>
          <w:rFonts w:ascii="Courier New" w:hAnsi="Courier New"/>
          <w:color w:val="009900"/>
        </w:rPr>
        <w:t>(</w:t>
      </w:r>
      <w:r>
        <w:rPr>
          <w:rFonts w:ascii="Courier New" w:hAnsi="Courier New"/>
          <w:color w:val="FF0000"/>
        </w:rPr>
        <w:t>'d '</w:t>
      </w:r>
      <w:r>
        <w:rPr>
          <w:rFonts w:ascii="Courier New" w:hAnsi="Courier New"/>
          <w:color w:val="009900"/>
        </w:rPr>
        <w:t>)</w:t>
      </w:r>
      <w:r>
        <w:rPr>
          <w:rFonts w:ascii="Courier New" w:hAnsi="Courier New"/>
        </w:rPr>
        <w:t>;</w:t>
      </w:r>
    </w:p>
    <w:p w:rsidR="002878C5" w:rsidRDefault="002878C5" w:rsidP="002878C5">
      <w:pPr>
        <w:pStyle w:val="HTML"/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  <w:t>dec</w:t>
      </w:r>
      <w:r>
        <w:rPr>
          <w:rFonts w:ascii="Courier New" w:hAnsi="Courier New"/>
          <w:color w:val="009900"/>
        </w:rPr>
        <w:t>(</w:t>
      </w:r>
      <w:r>
        <w:rPr>
          <w:rFonts w:ascii="Courier New" w:hAnsi="Courier New"/>
        </w:rPr>
        <w:t>s</w:t>
      </w:r>
      <w:r>
        <w:rPr>
          <w:rFonts w:ascii="Courier New" w:hAnsi="Courier New"/>
          <w:color w:val="009900"/>
        </w:rPr>
        <w:t>[</w:t>
      </w:r>
      <w:r>
        <w:rPr>
          <w:rFonts w:ascii="Courier New" w:hAnsi="Courier New"/>
          <w:color w:val="CC66CC"/>
        </w:rPr>
        <w:t>2</w:t>
      </w:r>
      <w:r>
        <w:rPr>
          <w:rFonts w:ascii="Courier New" w:hAnsi="Courier New"/>
          <w:color w:val="339933"/>
        </w:rPr>
        <w:t>,</w:t>
      </w:r>
      <w:r>
        <w:rPr>
          <w:rFonts w:ascii="Courier New" w:hAnsi="Courier New"/>
          <w:color w:val="CC66CC"/>
        </w:rPr>
        <w:t>0</w:t>
      </w:r>
      <w:r>
        <w:rPr>
          <w:rFonts w:ascii="Courier New" w:hAnsi="Courier New"/>
          <w:color w:val="009900"/>
        </w:rPr>
        <w:t>])</w:t>
      </w:r>
      <w:r>
        <w:rPr>
          <w:rFonts w:ascii="Courier New" w:hAnsi="Courier New"/>
        </w:rPr>
        <w:t>;</w:t>
      </w:r>
    </w:p>
    <w:p w:rsidR="002878C5" w:rsidRDefault="002878C5" w:rsidP="002878C5">
      <w:pPr>
        <w:pStyle w:val="HTML"/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  <w:b/>
          <w:bCs/>
          <w:color w:val="000000"/>
        </w:rPr>
        <w:t>end</w:t>
      </w:r>
      <w:r>
        <w:rPr>
          <w:rFonts w:ascii="Courier New" w:hAnsi="Courier New"/>
        </w:rPr>
        <w:t>;</w:t>
      </w:r>
    </w:p>
    <w:p w:rsidR="002878C5" w:rsidRDefault="002878C5" w:rsidP="002878C5">
      <w:pPr>
        <w:pStyle w:val="HTML"/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  <w:t>inc</w:t>
      </w:r>
      <w:r>
        <w:rPr>
          <w:rFonts w:ascii="Courier New" w:hAnsi="Courier New"/>
          <w:color w:val="009900"/>
        </w:rPr>
        <w:t>(</w:t>
      </w:r>
      <w:r>
        <w:rPr>
          <w:rFonts w:ascii="Courier New" w:hAnsi="Courier New"/>
        </w:rPr>
        <w:t>last</w:t>
      </w:r>
      <w:r>
        <w:rPr>
          <w:rFonts w:ascii="Courier New" w:hAnsi="Courier New"/>
          <w:color w:val="009900"/>
        </w:rPr>
        <w:t>)</w:t>
      </w:r>
      <w:r>
        <w:rPr>
          <w:rFonts w:ascii="Courier New" w:hAnsi="Courier New"/>
        </w:rPr>
        <w:t>;</w:t>
      </w:r>
    </w:p>
    <w:p w:rsidR="002878C5" w:rsidRDefault="002878C5" w:rsidP="002878C5">
      <w:pPr>
        <w:pStyle w:val="HTML"/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  <w:b/>
          <w:bCs/>
          <w:color w:val="000000"/>
        </w:rPr>
        <w:t>end</w:t>
      </w:r>
      <w:r>
        <w:rPr>
          <w:rFonts w:ascii="Courier New" w:hAnsi="Courier New"/>
        </w:rPr>
        <w:t>;</w:t>
      </w:r>
    </w:p>
    <w:p w:rsidR="002878C5" w:rsidRDefault="002878C5" w:rsidP="002878C5">
      <w:pPr>
        <w:pStyle w:val="HTML"/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  <w:b/>
          <w:bCs/>
          <w:color w:val="000000"/>
        </w:rPr>
        <w:t>end</w:t>
      </w:r>
      <w:r>
        <w:rPr>
          <w:rFonts w:ascii="Courier New" w:hAnsi="Courier New"/>
        </w:rPr>
        <w:t>;</w:t>
      </w:r>
    </w:p>
    <w:p w:rsidR="002878C5" w:rsidRDefault="002878C5" w:rsidP="002878C5">
      <w:pPr>
        <w:pStyle w:val="HTML"/>
        <w:rPr>
          <w:rFonts w:ascii="Courier New" w:hAnsi="Courier New"/>
        </w:rPr>
      </w:pPr>
      <w:r>
        <w:rPr>
          <w:rFonts w:ascii="Courier New" w:hAnsi="Courier New"/>
        </w:rPr>
        <w:tab/>
        <w:t>close</w:t>
      </w:r>
      <w:r>
        <w:rPr>
          <w:rFonts w:ascii="Courier New" w:hAnsi="Courier New"/>
          <w:color w:val="009900"/>
        </w:rPr>
        <w:t>(</w:t>
      </w:r>
      <w:r>
        <w:rPr>
          <w:rFonts w:ascii="Courier New" w:hAnsi="Courier New"/>
        </w:rPr>
        <w:t>input</w:t>
      </w:r>
      <w:r>
        <w:rPr>
          <w:rFonts w:ascii="Courier New" w:hAnsi="Courier New"/>
          <w:color w:val="009900"/>
        </w:rPr>
        <w:t>)</w:t>
      </w:r>
      <w:r>
        <w:rPr>
          <w:rFonts w:ascii="Courier New" w:hAnsi="Courier New"/>
        </w:rPr>
        <w:t>;</w:t>
      </w:r>
    </w:p>
    <w:p w:rsidR="002878C5" w:rsidRDefault="002878C5" w:rsidP="002878C5">
      <w:pPr>
        <w:pStyle w:val="HTML"/>
        <w:rPr>
          <w:rFonts w:ascii="Courier New" w:hAnsi="Courier New"/>
        </w:rPr>
      </w:pPr>
      <w:r>
        <w:rPr>
          <w:rFonts w:ascii="Courier New" w:hAnsi="Courier New"/>
        </w:rPr>
        <w:tab/>
        <w:t>close</w:t>
      </w:r>
      <w:r>
        <w:rPr>
          <w:rFonts w:ascii="Courier New" w:hAnsi="Courier New"/>
          <w:color w:val="009900"/>
        </w:rPr>
        <w:t>(</w:t>
      </w:r>
      <w:r>
        <w:rPr>
          <w:rFonts w:ascii="Courier New" w:hAnsi="Courier New"/>
        </w:rPr>
        <w:t>output</w:t>
      </w:r>
      <w:r>
        <w:rPr>
          <w:rFonts w:ascii="Courier New" w:hAnsi="Courier New"/>
          <w:color w:val="009900"/>
        </w:rPr>
        <w:t>)</w:t>
      </w:r>
      <w:r>
        <w:rPr>
          <w:rFonts w:ascii="Courier New" w:hAnsi="Courier New"/>
        </w:rPr>
        <w:t>;</w:t>
      </w:r>
    </w:p>
    <w:p w:rsidR="002878C5" w:rsidRDefault="002878C5" w:rsidP="002878C5">
      <w:pPr>
        <w:pStyle w:val="HTML"/>
        <w:rPr>
          <w:rFonts w:ascii="Courier New" w:hAnsi="Courier New"/>
        </w:rPr>
      </w:pPr>
      <w:r>
        <w:rPr>
          <w:rFonts w:ascii="Courier New" w:hAnsi="Courier New"/>
          <w:b/>
          <w:bCs/>
          <w:color w:val="000000"/>
        </w:rPr>
        <w:t>end</w:t>
      </w:r>
      <w:r>
        <w:rPr>
          <w:rFonts w:ascii="Courier New" w:hAnsi="Courier New"/>
        </w:rPr>
        <w:t>.</w:t>
      </w:r>
    </w:p>
    <w:p w:rsidR="001C403A" w:rsidRPr="002878C5" w:rsidRDefault="001C403A"/>
    <w:sectPr w:rsidR="001C403A" w:rsidRPr="002878C5" w:rsidSect="001C40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E4E7D" w:rsidRDefault="00EE4E7D" w:rsidP="002878C5">
      <w:r>
        <w:separator/>
      </w:r>
    </w:p>
  </w:endnote>
  <w:endnote w:type="continuationSeparator" w:id="1">
    <w:p w:rsidR="00EE4E7D" w:rsidRDefault="00EE4E7D" w:rsidP="002878C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E4E7D" w:rsidRDefault="00EE4E7D" w:rsidP="002878C5">
      <w:r>
        <w:separator/>
      </w:r>
    </w:p>
  </w:footnote>
  <w:footnote w:type="continuationSeparator" w:id="1">
    <w:p w:rsidR="00EE4E7D" w:rsidRDefault="00EE4E7D" w:rsidP="002878C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878C5"/>
    <w:rsid w:val="000753A8"/>
    <w:rsid w:val="00092204"/>
    <w:rsid w:val="000A6F4C"/>
    <w:rsid w:val="000D1220"/>
    <w:rsid w:val="001218F9"/>
    <w:rsid w:val="0013046A"/>
    <w:rsid w:val="00150072"/>
    <w:rsid w:val="00151842"/>
    <w:rsid w:val="00180FAE"/>
    <w:rsid w:val="00182806"/>
    <w:rsid w:val="001C403A"/>
    <w:rsid w:val="001C4BAF"/>
    <w:rsid w:val="001E2748"/>
    <w:rsid w:val="001E2E1D"/>
    <w:rsid w:val="00201BA1"/>
    <w:rsid w:val="00201E45"/>
    <w:rsid w:val="00202D09"/>
    <w:rsid w:val="0026771D"/>
    <w:rsid w:val="002732D6"/>
    <w:rsid w:val="002878C5"/>
    <w:rsid w:val="002B4BF8"/>
    <w:rsid w:val="00303C2B"/>
    <w:rsid w:val="003B2A37"/>
    <w:rsid w:val="003D3A96"/>
    <w:rsid w:val="003E1460"/>
    <w:rsid w:val="003F476C"/>
    <w:rsid w:val="00402D7A"/>
    <w:rsid w:val="0041327B"/>
    <w:rsid w:val="004264A0"/>
    <w:rsid w:val="00443BD4"/>
    <w:rsid w:val="0044406D"/>
    <w:rsid w:val="00460398"/>
    <w:rsid w:val="00477C10"/>
    <w:rsid w:val="004A73A4"/>
    <w:rsid w:val="004E6B4D"/>
    <w:rsid w:val="004F0A0E"/>
    <w:rsid w:val="00503E13"/>
    <w:rsid w:val="00523BE7"/>
    <w:rsid w:val="005D0CF7"/>
    <w:rsid w:val="005D32FE"/>
    <w:rsid w:val="005D5486"/>
    <w:rsid w:val="005D7303"/>
    <w:rsid w:val="005E3DDE"/>
    <w:rsid w:val="00611D14"/>
    <w:rsid w:val="006262D5"/>
    <w:rsid w:val="00637924"/>
    <w:rsid w:val="006524C5"/>
    <w:rsid w:val="0066340B"/>
    <w:rsid w:val="00663C1D"/>
    <w:rsid w:val="006811BC"/>
    <w:rsid w:val="00693C49"/>
    <w:rsid w:val="00694D67"/>
    <w:rsid w:val="006A44ED"/>
    <w:rsid w:val="006A5913"/>
    <w:rsid w:val="006A6993"/>
    <w:rsid w:val="006E7577"/>
    <w:rsid w:val="00713122"/>
    <w:rsid w:val="00715BE8"/>
    <w:rsid w:val="007443F2"/>
    <w:rsid w:val="00746658"/>
    <w:rsid w:val="007561F1"/>
    <w:rsid w:val="007B1044"/>
    <w:rsid w:val="007C472B"/>
    <w:rsid w:val="00804CFB"/>
    <w:rsid w:val="008B1128"/>
    <w:rsid w:val="008B6086"/>
    <w:rsid w:val="00900362"/>
    <w:rsid w:val="009325BE"/>
    <w:rsid w:val="00945D81"/>
    <w:rsid w:val="00963570"/>
    <w:rsid w:val="00973279"/>
    <w:rsid w:val="00976377"/>
    <w:rsid w:val="009C7948"/>
    <w:rsid w:val="009E1447"/>
    <w:rsid w:val="009E7D0A"/>
    <w:rsid w:val="00A06ECF"/>
    <w:rsid w:val="00A14BF4"/>
    <w:rsid w:val="00A16C0F"/>
    <w:rsid w:val="00A502A2"/>
    <w:rsid w:val="00A74E0D"/>
    <w:rsid w:val="00AB7D6E"/>
    <w:rsid w:val="00AC189A"/>
    <w:rsid w:val="00B1535F"/>
    <w:rsid w:val="00B51C0B"/>
    <w:rsid w:val="00B7303D"/>
    <w:rsid w:val="00C17A44"/>
    <w:rsid w:val="00C421E0"/>
    <w:rsid w:val="00C47082"/>
    <w:rsid w:val="00C755FD"/>
    <w:rsid w:val="00CC4AAC"/>
    <w:rsid w:val="00CE097E"/>
    <w:rsid w:val="00D03CB3"/>
    <w:rsid w:val="00D04EC2"/>
    <w:rsid w:val="00D0775E"/>
    <w:rsid w:val="00D1567F"/>
    <w:rsid w:val="00D71798"/>
    <w:rsid w:val="00D8147A"/>
    <w:rsid w:val="00D919F3"/>
    <w:rsid w:val="00D9370B"/>
    <w:rsid w:val="00DB5363"/>
    <w:rsid w:val="00DC2E02"/>
    <w:rsid w:val="00E03133"/>
    <w:rsid w:val="00E21810"/>
    <w:rsid w:val="00E326E0"/>
    <w:rsid w:val="00E667F4"/>
    <w:rsid w:val="00EC4926"/>
    <w:rsid w:val="00ED75CF"/>
    <w:rsid w:val="00ED7639"/>
    <w:rsid w:val="00EE1E97"/>
    <w:rsid w:val="00EE4E7D"/>
    <w:rsid w:val="00F30E56"/>
    <w:rsid w:val="00F44056"/>
    <w:rsid w:val="00F4425F"/>
    <w:rsid w:val="00F751D0"/>
    <w:rsid w:val="00F93FFA"/>
    <w:rsid w:val="00FA30FD"/>
    <w:rsid w:val="00FB541E"/>
    <w:rsid w:val="00FC3438"/>
    <w:rsid w:val="00FC3FE7"/>
    <w:rsid w:val="00FF74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403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878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878C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878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878C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2878C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2878C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878C5"/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2878C5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2878C5"/>
    <w:rPr>
      <w:color w:val="8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6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4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1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72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74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2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3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69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qybi.com/blog/archives/78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868</Words>
  <Characters>4951</Characters>
  <Application>Microsoft Office Word</Application>
  <DocSecurity>0</DocSecurity>
  <Lines>41</Lines>
  <Paragraphs>11</Paragraphs>
  <ScaleCrop>false</ScaleCrop>
  <Company>Microsoft</Company>
  <LinksUpToDate>false</LinksUpToDate>
  <CharactersWithSpaces>5808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QHA</dc:creator>
  <cp:keywords/>
  <dc:description/>
  <cp:lastModifiedBy>QHA</cp:lastModifiedBy>
  <cp:revision>2</cp:revision>
  <dcterms:created xsi:type="dcterms:W3CDTF">2009-11-23T12:12:00Z</dcterms:created>
  <dcterms:modified xsi:type="dcterms:W3CDTF">2009-11-23T12:13:00Z</dcterms:modified>
</cp:coreProperties>
</file>